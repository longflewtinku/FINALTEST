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65444E" w14:textId="0B79BF5C" w:rsidR="008D5B9B" w:rsidRDefault="008D5B9B">
      <w:pPr>
        <w:pStyle w:val="Standard"/>
      </w:pPr>
    </w:p>
    <w:p w14:paraId="58AEF52D" w14:textId="2BBE44AE" w:rsidR="00871AAC" w:rsidRDefault="00871AAC">
      <w:pPr>
        <w:pStyle w:val="Standard"/>
      </w:pPr>
    </w:p>
    <w:p w14:paraId="3D5D9044" w14:textId="49745E5D" w:rsidR="00871AAC" w:rsidRDefault="00871AAC">
      <w:pPr>
        <w:pStyle w:val="Standard"/>
      </w:pPr>
    </w:p>
    <w:p w14:paraId="1054F193" w14:textId="25C45B70" w:rsidR="00871AAC" w:rsidRDefault="00871AAC">
      <w:pPr>
        <w:pStyle w:val="Standard"/>
      </w:pPr>
    </w:p>
    <w:p w14:paraId="78F492A7" w14:textId="59AB0EFF" w:rsidR="00871AAC" w:rsidRDefault="00871AAC">
      <w:pPr>
        <w:pStyle w:val="Standard"/>
      </w:pPr>
    </w:p>
    <w:p w14:paraId="126B3012" w14:textId="351FD770" w:rsidR="00871AAC" w:rsidRDefault="00871AAC">
      <w:pPr>
        <w:pStyle w:val="Standard"/>
      </w:pPr>
    </w:p>
    <w:p w14:paraId="2198C6AC" w14:textId="77777777" w:rsidR="00871AAC" w:rsidRDefault="00871AAC">
      <w:pPr>
        <w:pStyle w:val="Standard"/>
      </w:pPr>
    </w:p>
    <w:p w14:paraId="38FA3E07" w14:textId="49EDD3E0" w:rsidR="008D5B9B" w:rsidRDefault="00871AAC">
      <w:pPr>
        <w:pStyle w:val="Standard"/>
        <w:widowControl/>
        <w:jc w:val="center"/>
      </w:pPr>
      <w:r>
        <w:rPr>
          <w:noProof/>
        </w:rPr>
        <w:drawing>
          <wp:inline distT="0" distB="0" distL="0" distR="0" wp14:anchorId="43E6085C" wp14:editId="77978943">
            <wp:extent cx="4124325" cy="97005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176132" cy="982237"/>
                    </a:xfrm>
                    <a:prstGeom prst="rect">
                      <a:avLst/>
                    </a:prstGeom>
                    <a:noFill/>
                    <a:ln>
                      <a:noFill/>
                    </a:ln>
                  </pic:spPr>
                </pic:pic>
              </a:graphicData>
            </a:graphic>
          </wp:inline>
        </w:drawing>
      </w:r>
    </w:p>
    <w:p w14:paraId="732A5646" w14:textId="77777777" w:rsidR="008D5B9B" w:rsidRDefault="008D5B9B">
      <w:pPr>
        <w:pStyle w:val="Standard"/>
        <w:widowControl/>
        <w:jc w:val="center"/>
      </w:pPr>
    </w:p>
    <w:p w14:paraId="3A3CC36D" w14:textId="77777777" w:rsidR="008D5B9B" w:rsidRDefault="008D5B9B">
      <w:pPr>
        <w:pStyle w:val="Standard"/>
        <w:widowControl/>
        <w:jc w:val="center"/>
      </w:pPr>
    </w:p>
    <w:p w14:paraId="4821FA26" w14:textId="77777777" w:rsidR="008D5B9B" w:rsidRDefault="008D5B9B">
      <w:pPr>
        <w:pStyle w:val="Standard"/>
        <w:widowControl/>
        <w:jc w:val="center"/>
      </w:pPr>
    </w:p>
    <w:p w14:paraId="5A865D91" w14:textId="77777777" w:rsidR="008D5B9B" w:rsidRDefault="008D5B9B">
      <w:pPr>
        <w:pStyle w:val="Standard"/>
        <w:widowControl/>
        <w:jc w:val="center"/>
      </w:pPr>
    </w:p>
    <w:p w14:paraId="6FC074BD" w14:textId="77777777" w:rsidR="008D5B9B" w:rsidRDefault="008D5B9B">
      <w:pPr>
        <w:pStyle w:val="Standard"/>
        <w:widowControl/>
        <w:jc w:val="center"/>
      </w:pPr>
    </w:p>
    <w:p w14:paraId="454B7A89" w14:textId="77777777" w:rsidR="008D5B9B" w:rsidRDefault="008D5B9B">
      <w:pPr>
        <w:pStyle w:val="Standard"/>
        <w:widowControl/>
        <w:jc w:val="center"/>
      </w:pPr>
    </w:p>
    <w:p w14:paraId="7BA8A79E" w14:textId="77777777" w:rsidR="008D5B9B" w:rsidRDefault="008D5B9B">
      <w:pPr>
        <w:pStyle w:val="Standard"/>
        <w:widowControl/>
        <w:jc w:val="center"/>
      </w:pPr>
    </w:p>
    <w:p w14:paraId="10334E0A" w14:textId="145BDD10" w:rsidR="008D5B9B" w:rsidRDefault="000F5FFE">
      <w:pPr>
        <w:pStyle w:val="Standard"/>
        <w:widowControl/>
        <w:jc w:val="center"/>
        <w:rPr>
          <w:rFonts w:ascii="Arial" w:hAnsi="Arial"/>
          <w:b/>
          <w:color w:val="000080"/>
          <w:sz w:val="48"/>
        </w:rPr>
      </w:pPr>
      <w:bookmarkStart w:id="0" w:name="internal-source-marker_0.61145930737257"/>
      <w:bookmarkEnd w:id="0"/>
      <w:proofErr w:type="spellStart"/>
      <w:r>
        <w:rPr>
          <w:rFonts w:ascii="Arial" w:hAnsi="Arial"/>
          <w:b/>
          <w:color w:val="000080"/>
          <w:sz w:val="48"/>
        </w:rPr>
        <w:t>POSitive</w:t>
      </w:r>
      <w:proofErr w:type="spellEnd"/>
      <w:r>
        <w:rPr>
          <w:rFonts w:ascii="Arial" w:hAnsi="Arial"/>
          <w:b/>
          <w:color w:val="000080"/>
          <w:sz w:val="48"/>
        </w:rPr>
        <w:t xml:space="preserve"> Integration Manual</w:t>
      </w:r>
    </w:p>
    <w:p w14:paraId="1B459001" w14:textId="77777777" w:rsidR="008D5B9B" w:rsidRDefault="008D5B9B">
      <w:pPr>
        <w:pStyle w:val="Standard"/>
        <w:widowControl/>
      </w:pPr>
    </w:p>
    <w:p w14:paraId="56B23CF2" w14:textId="77777777" w:rsidR="008D5B9B" w:rsidRDefault="008D5B9B">
      <w:pPr>
        <w:pStyle w:val="Standard"/>
        <w:widowControl/>
      </w:pPr>
    </w:p>
    <w:p w14:paraId="0ED8EDCD" w14:textId="77777777" w:rsidR="008D5B9B" w:rsidRDefault="008D5B9B">
      <w:pPr>
        <w:pStyle w:val="Standard"/>
        <w:widowControl/>
      </w:pPr>
    </w:p>
    <w:p w14:paraId="33279BCD" w14:textId="77777777" w:rsidR="008D5B9B" w:rsidRDefault="008D5B9B">
      <w:pPr>
        <w:pStyle w:val="Standard"/>
        <w:widowControl/>
      </w:pPr>
    </w:p>
    <w:p w14:paraId="1190E882" w14:textId="6E56CE46" w:rsidR="008D5B9B" w:rsidRDefault="000F5FFE">
      <w:pPr>
        <w:pStyle w:val="Textbody"/>
        <w:widowControl/>
        <w:spacing w:after="0"/>
        <w:jc w:val="center"/>
      </w:pPr>
      <w:r>
        <w:rPr>
          <w:color w:val="000000"/>
        </w:rPr>
        <w:t xml:space="preserve">Document Version: </w:t>
      </w:r>
      <w:commentRangeStart w:id="1"/>
      <w:commentRangeEnd w:id="1"/>
      <w:r>
        <w:rPr>
          <w:color w:val="000000"/>
        </w:rPr>
        <w:commentReference w:id="1"/>
      </w:r>
      <w:r>
        <w:rPr>
          <w:color w:val="000000"/>
        </w:rPr>
        <w:t>0.0.</w:t>
      </w:r>
      <w:del w:id="2" w:author="Philip Clarkson" w:date="2019-08-21T23:28:00Z">
        <w:r w:rsidDel="00A62C1D">
          <w:rPr>
            <w:color w:val="000000"/>
          </w:rPr>
          <w:delText>1</w:delText>
        </w:r>
      </w:del>
      <w:ins w:id="3" w:author="Philip Clarkson" w:date="2019-08-21T23:28:00Z">
        <w:r w:rsidR="00A62C1D">
          <w:rPr>
            <w:color w:val="000000"/>
          </w:rPr>
          <w:t>2</w:t>
        </w:r>
      </w:ins>
    </w:p>
    <w:p w14:paraId="7F347F51" w14:textId="56E41D58" w:rsidR="008D5B9B" w:rsidRDefault="000F5FFE">
      <w:pPr>
        <w:pStyle w:val="Textbody"/>
        <w:widowControl/>
        <w:spacing w:after="0"/>
        <w:jc w:val="center"/>
      </w:pPr>
      <w:proofErr w:type="spellStart"/>
      <w:r>
        <w:rPr>
          <w:color w:val="000000"/>
        </w:rPr>
        <w:t>POSitive</w:t>
      </w:r>
      <w:proofErr w:type="spellEnd"/>
      <w:r>
        <w:rPr>
          <w:color w:val="000000"/>
        </w:rPr>
        <w:t xml:space="preserve"> Application Version: </w:t>
      </w:r>
      <w:commentRangeStart w:id="4"/>
      <w:commentRangeEnd w:id="4"/>
      <w:r>
        <w:rPr>
          <w:color w:val="000000"/>
        </w:rPr>
        <w:commentReference w:id="4"/>
      </w:r>
      <w:r>
        <w:rPr>
          <w:color w:val="000000"/>
        </w:rPr>
        <w:t>0.0.</w:t>
      </w:r>
      <w:del w:id="5" w:author="Philip Clarkson" w:date="2019-08-21T23:28:00Z">
        <w:r w:rsidDel="00A62C1D">
          <w:rPr>
            <w:color w:val="000000"/>
          </w:rPr>
          <w:delText>1</w:delText>
        </w:r>
      </w:del>
      <w:ins w:id="6" w:author="Philip Clarkson" w:date="2019-08-21T23:28:00Z">
        <w:r w:rsidR="00A62C1D">
          <w:rPr>
            <w:color w:val="000000"/>
          </w:rPr>
          <w:t>2</w:t>
        </w:r>
      </w:ins>
    </w:p>
    <w:p w14:paraId="1C053A31" w14:textId="77777777" w:rsidR="008D5B9B" w:rsidRDefault="008D5B9B">
      <w:pPr>
        <w:pStyle w:val="Textbody"/>
        <w:widowControl/>
        <w:spacing w:after="0"/>
        <w:jc w:val="center"/>
        <w:rPr>
          <w:color w:val="000000"/>
        </w:rPr>
      </w:pPr>
    </w:p>
    <w:p w14:paraId="0F9635B5" w14:textId="77777777" w:rsidR="008D5B9B" w:rsidRDefault="008D5B9B">
      <w:pPr>
        <w:pStyle w:val="Textbody"/>
        <w:widowControl/>
        <w:spacing w:after="0"/>
        <w:jc w:val="center"/>
        <w:rPr>
          <w:color w:val="000000"/>
        </w:rPr>
      </w:pPr>
    </w:p>
    <w:p w14:paraId="1097144F" w14:textId="77777777" w:rsidR="008D5B9B" w:rsidRDefault="008D5B9B">
      <w:pPr>
        <w:pStyle w:val="Textbody"/>
        <w:widowControl/>
        <w:spacing w:after="0"/>
        <w:jc w:val="center"/>
        <w:rPr>
          <w:color w:val="000000"/>
        </w:rPr>
      </w:pPr>
    </w:p>
    <w:p w14:paraId="0EF2CCFB" w14:textId="61096B89" w:rsidR="008D5B9B" w:rsidRDefault="000F5FFE">
      <w:pPr>
        <w:pStyle w:val="Textbody"/>
        <w:widowControl/>
        <w:spacing w:after="0"/>
        <w:jc w:val="center"/>
        <w:rPr>
          <w:color w:val="000000"/>
        </w:rPr>
      </w:pPr>
      <w:r>
        <w:rPr>
          <w:color w:val="000000"/>
        </w:rPr>
        <w:t xml:space="preserve">last updated </w:t>
      </w:r>
      <w:del w:id="7" w:author="Philip Clarkson" w:date="2019-08-21T23:28:00Z">
        <w:r w:rsidR="00520422" w:rsidDel="00A62C1D">
          <w:rPr>
            <w:color w:val="000000"/>
          </w:rPr>
          <w:delText>1</w:delText>
        </w:r>
      </w:del>
      <w:ins w:id="8" w:author="Philip Clarkson" w:date="2019-08-21T23:28:00Z">
        <w:r w:rsidR="00A62C1D">
          <w:rPr>
            <w:color w:val="000000"/>
          </w:rPr>
          <w:t>21</w:t>
        </w:r>
      </w:ins>
      <w:del w:id="9" w:author="Philip Clarkson" w:date="2019-08-21T23:28:00Z">
        <w:r w:rsidR="00520422" w:rsidDel="00A62C1D">
          <w:rPr>
            <w:color w:val="000000"/>
          </w:rPr>
          <w:delText>9</w:delText>
        </w:r>
      </w:del>
      <w:r>
        <w:rPr>
          <w:color w:val="000000"/>
        </w:rPr>
        <w:t>/</w:t>
      </w:r>
      <w:r w:rsidR="00520422">
        <w:rPr>
          <w:color w:val="000000"/>
        </w:rPr>
        <w:t>0</w:t>
      </w:r>
      <w:del w:id="10" w:author="Philip Clarkson" w:date="2019-08-21T23:28:00Z">
        <w:r w:rsidR="00520422" w:rsidDel="00A62C1D">
          <w:rPr>
            <w:color w:val="000000"/>
          </w:rPr>
          <w:delText>7</w:delText>
        </w:r>
      </w:del>
      <w:ins w:id="11" w:author="Philip Clarkson" w:date="2019-08-21T23:28:00Z">
        <w:r w:rsidR="00A62C1D">
          <w:rPr>
            <w:color w:val="000000"/>
          </w:rPr>
          <w:t>8</w:t>
        </w:r>
      </w:ins>
      <w:r>
        <w:rPr>
          <w:color w:val="000000"/>
        </w:rPr>
        <w:t>/2019</w:t>
      </w:r>
    </w:p>
    <w:p w14:paraId="13AE6817" w14:textId="77777777" w:rsidR="008D5B9B" w:rsidRDefault="008D5B9B">
      <w:pPr>
        <w:pStyle w:val="Textbody"/>
        <w:widowControl/>
        <w:spacing w:after="0"/>
      </w:pPr>
    </w:p>
    <w:p w14:paraId="24DC08F5" w14:textId="77777777" w:rsidR="008D5B9B" w:rsidRDefault="000F5FFE">
      <w:pPr>
        <w:pStyle w:val="Textbody"/>
        <w:widowControl/>
        <w:spacing w:after="0"/>
        <w:jc w:val="center"/>
        <w:rPr>
          <w:color w:val="000000"/>
        </w:rPr>
      </w:pPr>
      <w:r>
        <w:rPr>
          <w:color w:val="000000"/>
        </w:rPr>
        <w:t>by</w:t>
      </w:r>
    </w:p>
    <w:p w14:paraId="2850673D" w14:textId="77777777" w:rsidR="008D5B9B" w:rsidRDefault="008D5B9B">
      <w:pPr>
        <w:pStyle w:val="Textbody"/>
        <w:widowControl/>
        <w:spacing w:after="0"/>
      </w:pPr>
    </w:p>
    <w:p w14:paraId="2F954689" w14:textId="77777777" w:rsidR="008D5B9B" w:rsidRDefault="000F5FFE">
      <w:pPr>
        <w:pStyle w:val="Textbody"/>
        <w:widowControl/>
        <w:spacing w:after="0"/>
        <w:jc w:val="center"/>
      </w:pPr>
      <w:r>
        <w:rPr>
          <w:color w:val="000000"/>
        </w:rPr>
        <w:t>EFT Solutions Ltd</w:t>
      </w:r>
      <w:commentRangeStart w:id="12"/>
      <w:commentRangeEnd w:id="12"/>
      <w:r>
        <w:rPr>
          <w:color w:val="000000"/>
        </w:rPr>
        <w:commentReference w:id="12"/>
      </w:r>
    </w:p>
    <w:p w14:paraId="0CBFB22A" w14:textId="77777777" w:rsidR="008D5B9B" w:rsidRDefault="000F5FFE">
      <w:pPr>
        <w:pStyle w:val="Textbody"/>
        <w:widowControl/>
        <w:spacing w:after="0"/>
        <w:jc w:val="center"/>
      </w:pPr>
      <w:r>
        <w:rPr>
          <w:color w:val="000000"/>
        </w:rPr>
        <w:t>www.eft-solutions.co.uk</w:t>
      </w:r>
      <w:commentRangeStart w:id="13"/>
      <w:commentRangeEnd w:id="13"/>
      <w:r>
        <w:rPr>
          <w:color w:val="000000"/>
        </w:rPr>
        <w:commentReference w:id="13"/>
      </w:r>
    </w:p>
    <w:p w14:paraId="3122B82C" w14:textId="77777777" w:rsidR="008D5B9B" w:rsidRDefault="000F5FFE">
      <w:pPr>
        <w:pStyle w:val="Textbody"/>
        <w:widowControl/>
        <w:spacing w:after="0"/>
        <w:jc w:val="center"/>
      </w:pPr>
      <w:commentRangeStart w:id="14"/>
      <w:commentRangeEnd w:id="14"/>
      <w:r>
        <w:rPr>
          <w:color w:val="000000"/>
        </w:rPr>
        <w:commentReference w:id="14"/>
      </w:r>
    </w:p>
    <w:p w14:paraId="1C002B55" w14:textId="77777777" w:rsidR="008D5B9B" w:rsidRDefault="000F5FFE">
      <w:pPr>
        <w:pStyle w:val="Textbody"/>
        <w:widowControl/>
        <w:spacing w:after="0"/>
        <w:jc w:val="center"/>
      </w:pPr>
      <w:commentRangeStart w:id="15"/>
      <w:commentRangeEnd w:id="15"/>
      <w:r>
        <w:rPr>
          <w:color w:val="000000"/>
        </w:rPr>
        <w:commentReference w:id="15"/>
      </w:r>
    </w:p>
    <w:p w14:paraId="4D8B09F6" w14:textId="77777777" w:rsidR="008D5B9B" w:rsidRDefault="008D5B9B">
      <w:pPr>
        <w:pStyle w:val="Textbody"/>
        <w:widowControl/>
        <w:spacing w:after="0"/>
        <w:jc w:val="center"/>
        <w:rPr>
          <w:b/>
          <w:sz w:val="48"/>
        </w:rPr>
      </w:pPr>
    </w:p>
    <w:p w14:paraId="6A09F10A" w14:textId="77777777" w:rsidR="008D5B9B" w:rsidRDefault="008D5B9B">
      <w:pPr>
        <w:pStyle w:val="HorizontalLine"/>
        <w:widowControl/>
        <w:spacing w:after="0"/>
      </w:pPr>
    </w:p>
    <w:p w14:paraId="1A710233" w14:textId="77777777" w:rsidR="008D5B9B" w:rsidRDefault="008D5B9B">
      <w:pPr>
        <w:pStyle w:val="ContentsHeading"/>
        <w:pageBreakBefore/>
      </w:pPr>
    </w:p>
    <w:p w14:paraId="7C6E11C6" w14:textId="77777777" w:rsidR="00C5664D" w:rsidRDefault="00C5664D">
      <w:pPr>
        <w:rPr>
          <w:szCs w:val="21"/>
        </w:rPr>
        <w:sectPr w:rsidR="00C5664D">
          <w:footerReference w:type="default" r:id="rId11"/>
          <w:pgSz w:w="11906" w:h="16838"/>
          <w:pgMar w:top="1134" w:right="1134" w:bottom="1693" w:left="1134" w:header="720" w:footer="1134" w:gutter="0"/>
          <w:cols w:space="720"/>
        </w:sectPr>
      </w:pPr>
    </w:p>
    <w:p w14:paraId="25ACE26D" w14:textId="77777777" w:rsidR="008D5B9B" w:rsidRDefault="000F5FFE">
      <w:pPr>
        <w:pStyle w:val="ContentsHeading"/>
      </w:pPr>
      <w:r>
        <w:t>Table of Contents</w:t>
      </w:r>
    </w:p>
    <w:p w14:paraId="74772F0F" w14:textId="77777777" w:rsidR="00C5664D" w:rsidRDefault="00C5664D">
      <w:pPr>
        <w:rPr>
          <w:szCs w:val="21"/>
        </w:rPr>
        <w:sectPr w:rsidR="00C5664D">
          <w:type w:val="continuous"/>
          <w:pgSz w:w="11906" w:h="16838"/>
          <w:pgMar w:top="1134" w:right="1134" w:bottom="1693" w:left="1134" w:header="720" w:footer="1134" w:gutter="0"/>
          <w:cols w:space="720"/>
        </w:sectPr>
      </w:pPr>
    </w:p>
    <w:p w14:paraId="6D2CD05C" w14:textId="05FB13C6" w:rsidR="00817912" w:rsidRDefault="000F5FFE">
      <w:pPr>
        <w:pStyle w:val="TOC1"/>
        <w:tabs>
          <w:tab w:val="left" w:pos="480"/>
          <w:tab w:val="right" w:leader="dot" w:pos="9628"/>
        </w:tabs>
        <w:rPr>
          <w:rFonts w:asciiTheme="minorHAnsi" w:eastAsiaTheme="minorEastAsia" w:hAnsiTheme="minorHAnsi" w:cstheme="minorBidi"/>
          <w:noProof/>
          <w:kern w:val="0"/>
          <w:sz w:val="22"/>
          <w:szCs w:val="22"/>
          <w:lang w:eastAsia="en-GB" w:bidi="ar-SA"/>
        </w:rPr>
      </w:pPr>
      <w:r>
        <w:rPr>
          <w:rFonts w:eastAsia="SimSun, 宋体"/>
          <w:b/>
          <w:bCs/>
          <w:color w:val="000080"/>
          <w:sz w:val="32"/>
          <w:szCs w:val="32"/>
        </w:rPr>
        <w:fldChar w:fldCharType="begin"/>
      </w:r>
      <w:r>
        <w:instrText xml:space="preserve"> TOC \o "1-3" \u \l 1-3 \t "Heading 1,1,Heading 2,2,Heading 3,3" \h </w:instrText>
      </w:r>
      <w:r>
        <w:rPr>
          <w:rFonts w:eastAsia="SimSun, 宋体"/>
          <w:b/>
          <w:bCs/>
          <w:color w:val="000080"/>
          <w:sz w:val="32"/>
          <w:szCs w:val="32"/>
        </w:rPr>
        <w:fldChar w:fldCharType="separate"/>
      </w:r>
      <w:hyperlink w:anchor="_Toc14730622" w:history="1">
        <w:r w:rsidR="00817912" w:rsidRPr="007057C3">
          <w:rPr>
            <w:rStyle w:val="Hyperlink"/>
            <w:noProof/>
          </w:rPr>
          <w:t>1.</w:t>
        </w:r>
        <w:r w:rsidR="00817912">
          <w:rPr>
            <w:rFonts w:asciiTheme="minorHAnsi" w:eastAsiaTheme="minorEastAsia" w:hAnsiTheme="minorHAnsi" w:cstheme="minorBidi"/>
            <w:noProof/>
            <w:kern w:val="0"/>
            <w:sz w:val="22"/>
            <w:szCs w:val="22"/>
            <w:lang w:eastAsia="en-GB" w:bidi="ar-SA"/>
          </w:rPr>
          <w:tab/>
        </w:r>
        <w:r w:rsidR="00817912" w:rsidRPr="007057C3">
          <w:rPr>
            <w:rStyle w:val="Hyperlink"/>
            <w:noProof/>
          </w:rPr>
          <w:t>Confidentiality Statement</w:t>
        </w:r>
        <w:r w:rsidR="00817912">
          <w:rPr>
            <w:noProof/>
          </w:rPr>
          <w:tab/>
        </w:r>
        <w:r w:rsidR="00817912">
          <w:rPr>
            <w:noProof/>
          </w:rPr>
          <w:fldChar w:fldCharType="begin"/>
        </w:r>
        <w:r w:rsidR="00817912">
          <w:rPr>
            <w:noProof/>
          </w:rPr>
          <w:instrText xml:space="preserve"> PAGEREF _Toc14730622 \h </w:instrText>
        </w:r>
        <w:r w:rsidR="00817912">
          <w:rPr>
            <w:noProof/>
          </w:rPr>
        </w:r>
        <w:r w:rsidR="00817912">
          <w:rPr>
            <w:noProof/>
          </w:rPr>
          <w:fldChar w:fldCharType="separate"/>
        </w:r>
        <w:r w:rsidR="0072060A">
          <w:rPr>
            <w:noProof/>
          </w:rPr>
          <w:t>3</w:t>
        </w:r>
        <w:r w:rsidR="00817912">
          <w:rPr>
            <w:noProof/>
          </w:rPr>
          <w:fldChar w:fldCharType="end"/>
        </w:r>
      </w:hyperlink>
    </w:p>
    <w:p w14:paraId="6B424CCF" w14:textId="71361635" w:rsidR="00817912" w:rsidRDefault="00C91939">
      <w:pPr>
        <w:pStyle w:val="TOC1"/>
        <w:tabs>
          <w:tab w:val="left" w:pos="480"/>
          <w:tab w:val="right" w:leader="dot" w:pos="9628"/>
        </w:tabs>
        <w:rPr>
          <w:rFonts w:asciiTheme="minorHAnsi" w:eastAsiaTheme="minorEastAsia" w:hAnsiTheme="minorHAnsi" w:cstheme="minorBidi"/>
          <w:noProof/>
          <w:kern w:val="0"/>
          <w:sz w:val="22"/>
          <w:szCs w:val="22"/>
          <w:lang w:eastAsia="en-GB" w:bidi="ar-SA"/>
        </w:rPr>
      </w:pPr>
      <w:hyperlink w:anchor="_Toc14730623" w:history="1">
        <w:r w:rsidR="00817912" w:rsidRPr="007057C3">
          <w:rPr>
            <w:rStyle w:val="Hyperlink"/>
            <w:noProof/>
          </w:rPr>
          <w:t>2.</w:t>
        </w:r>
        <w:r w:rsidR="00817912">
          <w:rPr>
            <w:rFonts w:asciiTheme="minorHAnsi" w:eastAsiaTheme="minorEastAsia" w:hAnsiTheme="minorHAnsi" w:cstheme="minorBidi"/>
            <w:noProof/>
            <w:kern w:val="0"/>
            <w:sz w:val="22"/>
            <w:szCs w:val="22"/>
            <w:lang w:eastAsia="en-GB" w:bidi="ar-SA"/>
          </w:rPr>
          <w:tab/>
        </w:r>
        <w:r w:rsidR="00817912" w:rsidRPr="007057C3">
          <w:rPr>
            <w:rStyle w:val="Hyperlink"/>
            <w:noProof/>
          </w:rPr>
          <w:t>Change History</w:t>
        </w:r>
        <w:r w:rsidR="00817912">
          <w:rPr>
            <w:noProof/>
          </w:rPr>
          <w:tab/>
        </w:r>
        <w:r w:rsidR="00817912">
          <w:rPr>
            <w:noProof/>
          </w:rPr>
          <w:fldChar w:fldCharType="begin"/>
        </w:r>
        <w:r w:rsidR="00817912">
          <w:rPr>
            <w:noProof/>
          </w:rPr>
          <w:instrText xml:space="preserve"> PAGEREF _Toc14730623 \h </w:instrText>
        </w:r>
        <w:r w:rsidR="00817912">
          <w:rPr>
            <w:noProof/>
          </w:rPr>
        </w:r>
        <w:r w:rsidR="00817912">
          <w:rPr>
            <w:noProof/>
          </w:rPr>
          <w:fldChar w:fldCharType="separate"/>
        </w:r>
        <w:r w:rsidR="0072060A">
          <w:rPr>
            <w:noProof/>
          </w:rPr>
          <w:t>3</w:t>
        </w:r>
        <w:r w:rsidR="00817912">
          <w:rPr>
            <w:noProof/>
          </w:rPr>
          <w:fldChar w:fldCharType="end"/>
        </w:r>
      </w:hyperlink>
    </w:p>
    <w:p w14:paraId="698996E9" w14:textId="482CB926" w:rsidR="00817912" w:rsidRDefault="00C91939">
      <w:pPr>
        <w:pStyle w:val="TOC1"/>
        <w:tabs>
          <w:tab w:val="left" w:pos="480"/>
          <w:tab w:val="right" w:leader="dot" w:pos="9628"/>
        </w:tabs>
        <w:rPr>
          <w:rFonts w:asciiTheme="minorHAnsi" w:eastAsiaTheme="minorEastAsia" w:hAnsiTheme="minorHAnsi" w:cstheme="minorBidi"/>
          <w:noProof/>
          <w:kern w:val="0"/>
          <w:sz w:val="22"/>
          <w:szCs w:val="22"/>
          <w:lang w:eastAsia="en-GB" w:bidi="ar-SA"/>
        </w:rPr>
      </w:pPr>
      <w:hyperlink w:anchor="_Toc14730624" w:history="1">
        <w:r w:rsidR="00817912" w:rsidRPr="007057C3">
          <w:rPr>
            <w:rStyle w:val="Hyperlink"/>
            <w:noProof/>
          </w:rPr>
          <w:t>3.</w:t>
        </w:r>
        <w:r w:rsidR="00817912">
          <w:rPr>
            <w:rFonts w:asciiTheme="minorHAnsi" w:eastAsiaTheme="minorEastAsia" w:hAnsiTheme="minorHAnsi" w:cstheme="minorBidi"/>
            <w:noProof/>
            <w:kern w:val="0"/>
            <w:sz w:val="22"/>
            <w:szCs w:val="22"/>
            <w:lang w:eastAsia="en-GB" w:bidi="ar-SA"/>
          </w:rPr>
          <w:tab/>
        </w:r>
        <w:r w:rsidR="00817912" w:rsidRPr="007057C3">
          <w:rPr>
            <w:rStyle w:val="Hyperlink"/>
            <w:noProof/>
          </w:rPr>
          <w:t>Glossary</w:t>
        </w:r>
        <w:r w:rsidR="00817912">
          <w:rPr>
            <w:noProof/>
          </w:rPr>
          <w:tab/>
        </w:r>
        <w:r w:rsidR="00817912">
          <w:rPr>
            <w:noProof/>
          </w:rPr>
          <w:fldChar w:fldCharType="begin"/>
        </w:r>
        <w:r w:rsidR="00817912">
          <w:rPr>
            <w:noProof/>
          </w:rPr>
          <w:instrText xml:space="preserve"> PAGEREF _Toc14730624 \h </w:instrText>
        </w:r>
        <w:r w:rsidR="00817912">
          <w:rPr>
            <w:noProof/>
          </w:rPr>
        </w:r>
        <w:r w:rsidR="00817912">
          <w:rPr>
            <w:noProof/>
          </w:rPr>
          <w:fldChar w:fldCharType="separate"/>
        </w:r>
        <w:r w:rsidR="0072060A">
          <w:rPr>
            <w:noProof/>
          </w:rPr>
          <w:t>4</w:t>
        </w:r>
        <w:r w:rsidR="00817912">
          <w:rPr>
            <w:noProof/>
          </w:rPr>
          <w:fldChar w:fldCharType="end"/>
        </w:r>
      </w:hyperlink>
    </w:p>
    <w:p w14:paraId="5E6F5045" w14:textId="6883E81F" w:rsidR="00817912" w:rsidRDefault="00C91939">
      <w:pPr>
        <w:pStyle w:val="TOC1"/>
        <w:tabs>
          <w:tab w:val="left" w:pos="480"/>
          <w:tab w:val="right" w:leader="dot" w:pos="9628"/>
        </w:tabs>
        <w:rPr>
          <w:rFonts w:asciiTheme="minorHAnsi" w:eastAsiaTheme="minorEastAsia" w:hAnsiTheme="minorHAnsi" w:cstheme="minorBidi"/>
          <w:noProof/>
          <w:kern w:val="0"/>
          <w:sz w:val="22"/>
          <w:szCs w:val="22"/>
          <w:lang w:eastAsia="en-GB" w:bidi="ar-SA"/>
        </w:rPr>
      </w:pPr>
      <w:hyperlink w:anchor="_Toc14730625" w:history="1">
        <w:r w:rsidR="00817912" w:rsidRPr="007057C3">
          <w:rPr>
            <w:rStyle w:val="Hyperlink"/>
            <w:noProof/>
          </w:rPr>
          <w:t>4.</w:t>
        </w:r>
        <w:r w:rsidR="00817912">
          <w:rPr>
            <w:rFonts w:asciiTheme="minorHAnsi" w:eastAsiaTheme="minorEastAsia" w:hAnsiTheme="minorHAnsi" w:cstheme="minorBidi"/>
            <w:noProof/>
            <w:kern w:val="0"/>
            <w:sz w:val="22"/>
            <w:szCs w:val="22"/>
            <w:lang w:eastAsia="en-GB" w:bidi="ar-SA"/>
          </w:rPr>
          <w:tab/>
        </w:r>
        <w:r w:rsidR="00817912" w:rsidRPr="007057C3">
          <w:rPr>
            <w:rStyle w:val="Hyperlink"/>
            <w:noProof/>
          </w:rPr>
          <w:t>Introduction</w:t>
        </w:r>
        <w:r w:rsidR="00817912">
          <w:rPr>
            <w:noProof/>
          </w:rPr>
          <w:tab/>
        </w:r>
        <w:r w:rsidR="00817912">
          <w:rPr>
            <w:noProof/>
          </w:rPr>
          <w:fldChar w:fldCharType="begin"/>
        </w:r>
        <w:r w:rsidR="00817912">
          <w:rPr>
            <w:noProof/>
          </w:rPr>
          <w:instrText xml:space="preserve"> PAGEREF _Toc14730625 \h </w:instrText>
        </w:r>
        <w:r w:rsidR="00817912">
          <w:rPr>
            <w:noProof/>
          </w:rPr>
        </w:r>
        <w:r w:rsidR="00817912">
          <w:rPr>
            <w:noProof/>
          </w:rPr>
          <w:fldChar w:fldCharType="separate"/>
        </w:r>
        <w:r w:rsidR="0072060A">
          <w:rPr>
            <w:noProof/>
          </w:rPr>
          <w:t>5</w:t>
        </w:r>
        <w:r w:rsidR="00817912">
          <w:rPr>
            <w:noProof/>
          </w:rPr>
          <w:fldChar w:fldCharType="end"/>
        </w:r>
      </w:hyperlink>
    </w:p>
    <w:p w14:paraId="6F6748EC" w14:textId="13A33C2C" w:rsidR="00817912" w:rsidRDefault="00C91939">
      <w:pPr>
        <w:pStyle w:val="TOC1"/>
        <w:tabs>
          <w:tab w:val="left" w:pos="480"/>
          <w:tab w:val="right" w:leader="dot" w:pos="9628"/>
        </w:tabs>
        <w:rPr>
          <w:rFonts w:asciiTheme="minorHAnsi" w:eastAsiaTheme="minorEastAsia" w:hAnsiTheme="minorHAnsi" w:cstheme="minorBidi"/>
          <w:noProof/>
          <w:kern w:val="0"/>
          <w:sz w:val="22"/>
          <w:szCs w:val="22"/>
          <w:lang w:eastAsia="en-GB" w:bidi="ar-SA"/>
        </w:rPr>
      </w:pPr>
      <w:hyperlink w:anchor="_Toc14730626" w:history="1">
        <w:r w:rsidR="00817912" w:rsidRPr="007057C3">
          <w:rPr>
            <w:rStyle w:val="Hyperlink"/>
            <w:noProof/>
          </w:rPr>
          <w:t>5.</w:t>
        </w:r>
        <w:r w:rsidR="00817912">
          <w:rPr>
            <w:rFonts w:asciiTheme="minorHAnsi" w:eastAsiaTheme="minorEastAsia" w:hAnsiTheme="minorHAnsi" w:cstheme="minorBidi"/>
            <w:noProof/>
            <w:kern w:val="0"/>
            <w:sz w:val="22"/>
            <w:szCs w:val="22"/>
            <w:lang w:eastAsia="en-GB" w:bidi="ar-SA"/>
          </w:rPr>
          <w:tab/>
        </w:r>
        <w:r w:rsidR="00817912" w:rsidRPr="007057C3">
          <w:rPr>
            <w:rStyle w:val="Hyperlink"/>
            <w:noProof/>
          </w:rPr>
          <w:t>A920 3rd Party Integration</w:t>
        </w:r>
        <w:r w:rsidR="00817912">
          <w:rPr>
            <w:noProof/>
          </w:rPr>
          <w:tab/>
        </w:r>
        <w:r w:rsidR="00817912">
          <w:rPr>
            <w:noProof/>
          </w:rPr>
          <w:fldChar w:fldCharType="begin"/>
        </w:r>
        <w:r w:rsidR="00817912">
          <w:rPr>
            <w:noProof/>
          </w:rPr>
          <w:instrText xml:space="preserve"> PAGEREF _Toc14730626 \h </w:instrText>
        </w:r>
        <w:r w:rsidR="00817912">
          <w:rPr>
            <w:noProof/>
          </w:rPr>
        </w:r>
        <w:r w:rsidR="00817912">
          <w:rPr>
            <w:noProof/>
          </w:rPr>
          <w:fldChar w:fldCharType="separate"/>
        </w:r>
        <w:r w:rsidR="0072060A">
          <w:rPr>
            <w:noProof/>
          </w:rPr>
          <w:t>6</w:t>
        </w:r>
        <w:r w:rsidR="00817912">
          <w:rPr>
            <w:noProof/>
          </w:rPr>
          <w:fldChar w:fldCharType="end"/>
        </w:r>
      </w:hyperlink>
    </w:p>
    <w:p w14:paraId="6865681D" w14:textId="00FDD870" w:rsidR="00817912" w:rsidRDefault="00C91939">
      <w:pPr>
        <w:pStyle w:val="TOC2"/>
        <w:tabs>
          <w:tab w:val="left" w:pos="880"/>
          <w:tab w:val="right" w:leader="dot" w:pos="9628"/>
        </w:tabs>
        <w:rPr>
          <w:rFonts w:asciiTheme="minorHAnsi" w:eastAsiaTheme="minorEastAsia" w:hAnsiTheme="minorHAnsi" w:cstheme="minorBidi"/>
          <w:noProof/>
          <w:kern w:val="0"/>
          <w:sz w:val="22"/>
          <w:szCs w:val="22"/>
          <w:lang w:eastAsia="en-GB" w:bidi="ar-SA"/>
        </w:rPr>
      </w:pPr>
      <w:hyperlink w:anchor="_Toc14730627" w:history="1">
        <w:r w:rsidR="00817912" w:rsidRPr="007057C3">
          <w:rPr>
            <w:rStyle w:val="Hyperlink"/>
            <w:noProof/>
          </w:rPr>
          <w:t>1.</w:t>
        </w:r>
        <w:r w:rsidR="00817912">
          <w:rPr>
            <w:rFonts w:asciiTheme="minorHAnsi" w:eastAsiaTheme="minorEastAsia" w:hAnsiTheme="minorHAnsi" w:cstheme="minorBidi"/>
            <w:noProof/>
            <w:kern w:val="0"/>
            <w:sz w:val="22"/>
            <w:szCs w:val="22"/>
            <w:lang w:eastAsia="en-GB" w:bidi="ar-SA"/>
          </w:rPr>
          <w:tab/>
        </w:r>
        <w:r w:rsidR="00817912" w:rsidRPr="007057C3">
          <w:rPr>
            <w:rStyle w:val="Hyperlink"/>
            <w:noProof/>
          </w:rPr>
          <w:t>Prerequisites</w:t>
        </w:r>
        <w:r w:rsidR="00817912">
          <w:rPr>
            <w:noProof/>
          </w:rPr>
          <w:tab/>
        </w:r>
        <w:r w:rsidR="00817912">
          <w:rPr>
            <w:noProof/>
          </w:rPr>
          <w:fldChar w:fldCharType="begin"/>
        </w:r>
        <w:r w:rsidR="00817912">
          <w:rPr>
            <w:noProof/>
          </w:rPr>
          <w:instrText xml:space="preserve"> PAGEREF _Toc14730627 \h </w:instrText>
        </w:r>
        <w:r w:rsidR="00817912">
          <w:rPr>
            <w:noProof/>
          </w:rPr>
        </w:r>
        <w:r w:rsidR="00817912">
          <w:rPr>
            <w:noProof/>
          </w:rPr>
          <w:fldChar w:fldCharType="separate"/>
        </w:r>
        <w:r w:rsidR="0072060A">
          <w:rPr>
            <w:noProof/>
          </w:rPr>
          <w:t>6</w:t>
        </w:r>
        <w:r w:rsidR="00817912">
          <w:rPr>
            <w:noProof/>
          </w:rPr>
          <w:fldChar w:fldCharType="end"/>
        </w:r>
      </w:hyperlink>
    </w:p>
    <w:p w14:paraId="15580D69" w14:textId="2F592584" w:rsidR="00817912" w:rsidRDefault="00C91939">
      <w:pPr>
        <w:pStyle w:val="TOC2"/>
        <w:tabs>
          <w:tab w:val="left" w:pos="880"/>
          <w:tab w:val="right" w:leader="dot" w:pos="9628"/>
        </w:tabs>
        <w:rPr>
          <w:rFonts w:asciiTheme="minorHAnsi" w:eastAsiaTheme="minorEastAsia" w:hAnsiTheme="minorHAnsi" w:cstheme="minorBidi"/>
          <w:noProof/>
          <w:kern w:val="0"/>
          <w:sz w:val="22"/>
          <w:szCs w:val="22"/>
          <w:lang w:eastAsia="en-GB" w:bidi="ar-SA"/>
        </w:rPr>
      </w:pPr>
      <w:hyperlink w:anchor="_Toc14730628" w:history="1">
        <w:r w:rsidR="00817912" w:rsidRPr="007057C3">
          <w:rPr>
            <w:rStyle w:val="Hyperlink"/>
            <w:noProof/>
          </w:rPr>
          <w:t>2.</w:t>
        </w:r>
        <w:r w:rsidR="00817912">
          <w:rPr>
            <w:rFonts w:asciiTheme="minorHAnsi" w:eastAsiaTheme="minorEastAsia" w:hAnsiTheme="minorHAnsi" w:cstheme="minorBidi"/>
            <w:noProof/>
            <w:kern w:val="0"/>
            <w:sz w:val="22"/>
            <w:szCs w:val="22"/>
            <w:lang w:eastAsia="en-GB" w:bidi="ar-SA"/>
          </w:rPr>
          <w:tab/>
        </w:r>
        <w:r w:rsidR="00817912" w:rsidRPr="007057C3">
          <w:rPr>
            <w:rStyle w:val="Hyperlink"/>
            <w:noProof/>
          </w:rPr>
          <w:t>POSitiveLauncher – Sample Application</w:t>
        </w:r>
        <w:r w:rsidR="00817912">
          <w:rPr>
            <w:noProof/>
          </w:rPr>
          <w:tab/>
        </w:r>
        <w:r w:rsidR="00817912">
          <w:rPr>
            <w:noProof/>
          </w:rPr>
          <w:fldChar w:fldCharType="begin"/>
        </w:r>
        <w:r w:rsidR="00817912">
          <w:rPr>
            <w:noProof/>
          </w:rPr>
          <w:instrText xml:space="preserve"> PAGEREF _Toc14730628 \h </w:instrText>
        </w:r>
        <w:r w:rsidR="00817912">
          <w:rPr>
            <w:noProof/>
          </w:rPr>
        </w:r>
        <w:r w:rsidR="00817912">
          <w:rPr>
            <w:noProof/>
          </w:rPr>
          <w:fldChar w:fldCharType="separate"/>
        </w:r>
        <w:r w:rsidR="0072060A">
          <w:rPr>
            <w:noProof/>
          </w:rPr>
          <w:t>6</w:t>
        </w:r>
        <w:r w:rsidR="00817912">
          <w:rPr>
            <w:noProof/>
          </w:rPr>
          <w:fldChar w:fldCharType="end"/>
        </w:r>
      </w:hyperlink>
    </w:p>
    <w:p w14:paraId="6E0725B2" w14:textId="6370778E" w:rsidR="00817912" w:rsidRDefault="00C91939">
      <w:pPr>
        <w:pStyle w:val="TOC2"/>
        <w:tabs>
          <w:tab w:val="left" w:pos="880"/>
          <w:tab w:val="right" w:leader="dot" w:pos="9628"/>
        </w:tabs>
        <w:rPr>
          <w:rFonts w:asciiTheme="minorHAnsi" w:eastAsiaTheme="minorEastAsia" w:hAnsiTheme="minorHAnsi" w:cstheme="minorBidi"/>
          <w:noProof/>
          <w:kern w:val="0"/>
          <w:sz w:val="22"/>
          <w:szCs w:val="22"/>
          <w:lang w:eastAsia="en-GB" w:bidi="ar-SA"/>
        </w:rPr>
      </w:pPr>
      <w:hyperlink w:anchor="_Toc14730629" w:history="1">
        <w:r w:rsidR="00817912" w:rsidRPr="007057C3">
          <w:rPr>
            <w:rStyle w:val="Hyperlink"/>
            <w:noProof/>
          </w:rPr>
          <w:t>3.</w:t>
        </w:r>
        <w:r w:rsidR="00817912">
          <w:rPr>
            <w:rFonts w:asciiTheme="minorHAnsi" w:eastAsiaTheme="minorEastAsia" w:hAnsiTheme="minorHAnsi" w:cstheme="minorBidi"/>
            <w:noProof/>
            <w:kern w:val="0"/>
            <w:sz w:val="22"/>
            <w:szCs w:val="22"/>
            <w:lang w:eastAsia="en-GB" w:bidi="ar-SA"/>
          </w:rPr>
          <w:tab/>
        </w:r>
        <w:r w:rsidR="00817912" w:rsidRPr="007057C3">
          <w:rPr>
            <w:rStyle w:val="Hyperlink"/>
            <w:noProof/>
          </w:rPr>
          <w:t>Terminal Profile</w:t>
        </w:r>
        <w:r w:rsidR="00817912">
          <w:rPr>
            <w:noProof/>
          </w:rPr>
          <w:tab/>
        </w:r>
        <w:r w:rsidR="00817912">
          <w:rPr>
            <w:noProof/>
          </w:rPr>
          <w:fldChar w:fldCharType="begin"/>
        </w:r>
        <w:r w:rsidR="00817912">
          <w:rPr>
            <w:noProof/>
          </w:rPr>
          <w:instrText xml:space="preserve"> PAGEREF _Toc14730629 \h </w:instrText>
        </w:r>
        <w:r w:rsidR="00817912">
          <w:rPr>
            <w:noProof/>
          </w:rPr>
        </w:r>
        <w:r w:rsidR="00817912">
          <w:rPr>
            <w:noProof/>
          </w:rPr>
          <w:fldChar w:fldCharType="separate"/>
        </w:r>
        <w:r w:rsidR="0072060A">
          <w:rPr>
            <w:noProof/>
          </w:rPr>
          <w:t>6</w:t>
        </w:r>
        <w:r w:rsidR="00817912">
          <w:rPr>
            <w:noProof/>
          </w:rPr>
          <w:fldChar w:fldCharType="end"/>
        </w:r>
      </w:hyperlink>
    </w:p>
    <w:p w14:paraId="233E127B" w14:textId="6C9E5736" w:rsidR="00817912" w:rsidRDefault="00C91939">
      <w:pPr>
        <w:pStyle w:val="TOC2"/>
        <w:tabs>
          <w:tab w:val="left" w:pos="880"/>
          <w:tab w:val="right" w:leader="dot" w:pos="9628"/>
        </w:tabs>
        <w:rPr>
          <w:rFonts w:asciiTheme="minorHAnsi" w:eastAsiaTheme="minorEastAsia" w:hAnsiTheme="minorHAnsi" w:cstheme="minorBidi"/>
          <w:noProof/>
          <w:kern w:val="0"/>
          <w:sz w:val="22"/>
          <w:szCs w:val="22"/>
          <w:lang w:eastAsia="en-GB" w:bidi="ar-SA"/>
        </w:rPr>
      </w:pPr>
      <w:hyperlink w:anchor="_Toc14730630" w:history="1">
        <w:r w:rsidR="00817912" w:rsidRPr="007057C3">
          <w:rPr>
            <w:rStyle w:val="Hyperlink"/>
            <w:noProof/>
          </w:rPr>
          <w:t>4.</w:t>
        </w:r>
        <w:r w:rsidR="00817912">
          <w:rPr>
            <w:rFonts w:asciiTheme="minorHAnsi" w:eastAsiaTheme="minorEastAsia" w:hAnsiTheme="minorHAnsi" w:cstheme="minorBidi"/>
            <w:noProof/>
            <w:kern w:val="0"/>
            <w:sz w:val="22"/>
            <w:szCs w:val="22"/>
            <w:lang w:eastAsia="en-GB" w:bidi="ar-SA"/>
          </w:rPr>
          <w:tab/>
        </w:r>
        <w:r w:rsidR="00817912" w:rsidRPr="007057C3">
          <w:rPr>
            <w:rStyle w:val="Hyperlink"/>
            <w:noProof/>
          </w:rPr>
          <w:t>Integration Rules</w:t>
        </w:r>
        <w:r w:rsidR="00817912">
          <w:rPr>
            <w:noProof/>
          </w:rPr>
          <w:tab/>
        </w:r>
        <w:r w:rsidR="00817912">
          <w:rPr>
            <w:noProof/>
          </w:rPr>
          <w:fldChar w:fldCharType="begin"/>
        </w:r>
        <w:r w:rsidR="00817912">
          <w:rPr>
            <w:noProof/>
          </w:rPr>
          <w:instrText xml:space="preserve"> PAGEREF _Toc14730630 \h </w:instrText>
        </w:r>
        <w:r w:rsidR="00817912">
          <w:rPr>
            <w:noProof/>
          </w:rPr>
        </w:r>
        <w:r w:rsidR="00817912">
          <w:rPr>
            <w:noProof/>
          </w:rPr>
          <w:fldChar w:fldCharType="separate"/>
        </w:r>
        <w:r w:rsidR="0072060A">
          <w:rPr>
            <w:noProof/>
          </w:rPr>
          <w:t>7</w:t>
        </w:r>
        <w:r w:rsidR="00817912">
          <w:rPr>
            <w:noProof/>
          </w:rPr>
          <w:fldChar w:fldCharType="end"/>
        </w:r>
      </w:hyperlink>
    </w:p>
    <w:p w14:paraId="1F57B30E" w14:textId="2B067173" w:rsidR="00817912" w:rsidRDefault="00C91939">
      <w:pPr>
        <w:pStyle w:val="TOC2"/>
        <w:tabs>
          <w:tab w:val="left" w:pos="880"/>
          <w:tab w:val="right" w:leader="dot" w:pos="9628"/>
        </w:tabs>
        <w:rPr>
          <w:rFonts w:asciiTheme="minorHAnsi" w:eastAsiaTheme="minorEastAsia" w:hAnsiTheme="minorHAnsi" w:cstheme="minorBidi"/>
          <w:noProof/>
          <w:kern w:val="0"/>
          <w:sz w:val="22"/>
          <w:szCs w:val="22"/>
          <w:lang w:eastAsia="en-GB" w:bidi="ar-SA"/>
        </w:rPr>
      </w:pPr>
      <w:hyperlink w:anchor="_Toc14730631" w:history="1">
        <w:r w:rsidR="00817912" w:rsidRPr="007057C3">
          <w:rPr>
            <w:rStyle w:val="Hyperlink"/>
            <w:noProof/>
          </w:rPr>
          <w:t>5.</w:t>
        </w:r>
        <w:r w:rsidR="00817912">
          <w:rPr>
            <w:rFonts w:asciiTheme="minorHAnsi" w:eastAsiaTheme="minorEastAsia" w:hAnsiTheme="minorHAnsi" w:cstheme="minorBidi"/>
            <w:noProof/>
            <w:kern w:val="0"/>
            <w:sz w:val="22"/>
            <w:szCs w:val="22"/>
            <w:lang w:eastAsia="en-GB" w:bidi="ar-SA"/>
          </w:rPr>
          <w:tab/>
        </w:r>
        <w:r w:rsidR="00817912" w:rsidRPr="007057C3">
          <w:rPr>
            <w:rStyle w:val="Hyperlink"/>
            <w:noProof/>
          </w:rPr>
          <w:t>Transaction Initiation</w:t>
        </w:r>
        <w:r w:rsidR="00817912">
          <w:rPr>
            <w:noProof/>
          </w:rPr>
          <w:tab/>
        </w:r>
        <w:r w:rsidR="00817912">
          <w:rPr>
            <w:noProof/>
          </w:rPr>
          <w:fldChar w:fldCharType="begin"/>
        </w:r>
        <w:r w:rsidR="00817912">
          <w:rPr>
            <w:noProof/>
          </w:rPr>
          <w:instrText xml:space="preserve"> PAGEREF _Toc14730631 \h </w:instrText>
        </w:r>
        <w:r w:rsidR="00817912">
          <w:rPr>
            <w:noProof/>
          </w:rPr>
        </w:r>
        <w:r w:rsidR="00817912">
          <w:rPr>
            <w:noProof/>
          </w:rPr>
          <w:fldChar w:fldCharType="separate"/>
        </w:r>
        <w:r w:rsidR="0072060A">
          <w:rPr>
            <w:noProof/>
          </w:rPr>
          <w:t>7</w:t>
        </w:r>
        <w:r w:rsidR="00817912">
          <w:rPr>
            <w:noProof/>
          </w:rPr>
          <w:fldChar w:fldCharType="end"/>
        </w:r>
      </w:hyperlink>
    </w:p>
    <w:p w14:paraId="027CE6AC" w14:textId="44CB77A6" w:rsidR="00817912" w:rsidRDefault="00C91939">
      <w:pPr>
        <w:pStyle w:val="TOC2"/>
        <w:tabs>
          <w:tab w:val="left" w:pos="880"/>
          <w:tab w:val="right" w:leader="dot" w:pos="9628"/>
        </w:tabs>
        <w:rPr>
          <w:rFonts w:asciiTheme="minorHAnsi" w:eastAsiaTheme="minorEastAsia" w:hAnsiTheme="minorHAnsi" w:cstheme="minorBidi"/>
          <w:noProof/>
          <w:kern w:val="0"/>
          <w:sz w:val="22"/>
          <w:szCs w:val="22"/>
          <w:lang w:eastAsia="en-GB" w:bidi="ar-SA"/>
        </w:rPr>
      </w:pPr>
      <w:hyperlink w:anchor="_Toc14730632" w:history="1">
        <w:r w:rsidR="00817912" w:rsidRPr="007057C3">
          <w:rPr>
            <w:rStyle w:val="Hyperlink"/>
            <w:noProof/>
          </w:rPr>
          <w:t>6.</w:t>
        </w:r>
        <w:r w:rsidR="00817912">
          <w:rPr>
            <w:rFonts w:asciiTheme="minorHAnsi" w:eastAsiaTheme="minorEastAsia" w:hAnsiTheme="minorHAnsi" w:cstheme="minorBidi"/>
            <w:noProof/>
            <w:kern w:val="0"/>
            <w:sz w:val="22"/>
            <w:szCs w:val="22"/>
            <w:lang w:eastAsia="en-GB" w:bidi="ar-SA"/>
          </w:rPr>
          <w:tab/>
        </w:r>
        <w:r w:rsidR="00817912" w:rsidRPr="007057C3">
          <w:rPr>
            <w:rStyle w:val="Hyperlink"/>
            <w:noProof/>
          </w:rPr>
          <w:t>Transaction Results</w:t>
        </w:r>
        <w:r w:rsidR="00817912">
          <w:rPr>
            <w:noProof/>
          </w:rPr>
          <w:tab/>
        </w:r>
        <w:r w:rsidR="00817912">
          <w:rPr>
            <w:noProof/>
          </w:rPr>
          <w:fldChar w:fldCharType="begin"/>
        </w:r>
        <w:r w:rsidR="00817912">
          <w:rPr>
            <w:noProof/>
          </w:rPr>
          <w:instrText xml:space="preserve"> PAGEREF _Toc14730632 \h </w:instrText>
        </w:r>
        <w:r w:rsidR="00817912">
          <w:rPr>
            <w:noProof/>
          </w:rPr>
        </w:r>
        <w:r w:rsidR="00817912">
          <w:rPr>
            <w:noProof/>
          </w:rPr>
          <w:fldChar w:fldCharType="separate"/>
        </w:r>
        <w:r w:rsidR="0072060A">
          <w:rPr>
            <w:noProof/>
          </w:rPr>
          <w:t>8</w:t>
        </w:r>
        <w:r w:rsidR="00817912">
          <w:rPr>
            <w:noProof/>
          </w:rPr>
          <w:fldChar w:fldCharType="end"/>
        </w:r>
      </w:hyperlink>
    </w:p>
    <w:p w14:paraId="50E52335" w14:textId="4A06425D" w:rsidR="008D5B9B" w:rsidRDefault="000F5FFE">
      <w:pPr>
        <w:pStyle w:val="Contents1"/>
      </w:pPr>
      <w:r>
        <w:rPr>
          <w:szCs w:val="21"/>
        </w:rPr>
        <w:fldChar w:fldCharType="end"/>
      </w:r>
    </w:p>
    <w:p w14:paraId="018489D1" w14:textId="77777777" w:rsidR="008D5B9B" w:rsidRDefault="000F5FFE">
      <w:pPr>
        <w:pStyle w:val="Heading1"/>
        <w:pageBreakBefore/>
        <w:numPr>
          <w:ilvl w:val="0"/>
          <w:numId w:val="28"/>
        </w:numPr>
      </w:pPr>
      <w:bookmarkStart w:id="18" w:name="__RefHeading__28952_709746495"/>
      <w:bookmarkStart w:id="19" w:name="__RefNumPara__42965_486773034"/>
      <w:bookmarkStart w:id="20" w:name="_Toc14730622"/>
      <w:bookmarkEnd w:id="18"/>
      <w:bookmarkEnd w:id="19"/>
      <w:r>
        <w:lastRenderedPageBreak/>
        <w:t>Confidentiality Statement</w:t>
      </w:r>
      <w:bookmarkEnd w:id="20"/>
    </w:p>
    <w:p w14:paraId="54A7B712" w14:textId="77777777" w:rsidR="008D5B9B" w:rsidRDefault="008D5B9B">
      <w:pPr>
        <w:pStyle w:val="Textbody"/>
      </w:pPr>
    </w:p>
    <w:p w14:paraId="41270475" w14:textId="75767B6F" w:rsidR="008D5B9B" w:rsidRDefault="000F5FFE">
      <w:pPr>
        <w:pStyle w:val="Textbody"/>
      </w:pPr>
      <w:r>
        <w:t>© 201</w:t>
      </w:r>
      <w:r w:rsidR="00871AAC">
        <w:t>9</w:t>
      </w:r>
      <w:r>
        <w:t>, EFT Solutions Ltd</w:t>
      </w:r>
    </w:p>
    <w:p w14:paraId="10E2D66C" w14:textId="77777777" w:rsidR="008D5B9B" w:rsidRDefault="00C91939">
      <w:pPr>
        <w:pStyle w:val="Textbody"/>
      </w:pPr>
      <w:hyperlink r:id="rId12" w:history="1">
        <w:r w:rsidR="000F5FFE">
          <w:t>warren@eft-solutions.co.uk</w:t>
        </w:r>
      </w:hyperlink>
    </w:p>
    <w:p w14:paraId="69489F82" w14:textId="77777777" w:rsidR="008D5B9B" w:rsidRDefault="008D5B9B">
      <w:pPr>
        <w:pStyle w:val="Textbody"/>
      </w:pPr>
    </w:p>
    <w:p w14:paraId="221C39DC" w14:textId="77777777" w:rsidR="008D5B9B" w:rsidRDefault="000F5FFE">
      <w:pPr>
        <w:pStyle w:val="Textbody"/>
      </w:pPr>
      <w:r>
        <w:t>ALL RIGHTS RESERVED. This document contains material protected under International and Federal Copyright Laws and Treaties. Any unauthorised reprint or use of this material is prohibited. No part of this document may be reproduced or transmitted in any form or by any means, electronic or mechanical, including photocopying, recording, or by any information storage and retrieval system without express written permission from EFT Solutions Ltd.</w:t>
      </w:r>
    </w:p>
    <w:p w14:paraId="2FE47B86" w14:textId="77777777" w:rsidR="008D5B9B" w:rsidRDefault="008D5B9B">
      <w:pPr>
        <w:pStyle w:val="Textbody"/>
      </w:pPr>
    </w:p>
    <w:p w14:paraId="6B638BE9" w14:textId="77777777" w:rsidR="008D5B9B" w:rsidRDefault="000F5FFE">
      <w:pPr>
        <w:pStyle w:val="Heading1"/>
        <w:numPr>
          <w:ilvl w:val="0"/>
          <w:numId w:val="7"/>
        </w:numPr>
      </w:pPr>
      <w:bookmarkStart w:id="21" w:name="__RefHeading__28954_709746495"/>
      <w:bookmarkStart w:id="22" w:name="_Toc14730623"/>
      <w:bookmarkEnd w:id="21"/>
      <w:r>
        <w:t>Change History</w:t>
      </w:r>
      <w:bookmarkEnd w:id="22"/>
    </w:p>
    <w:tbl>
      <w:tblPr>
        <w:tblW w:w="9677" w:type="dxa"/>
        <w:tblLayout w:type="fixed"/>
        <w:tblCellMar>
          <w:left w:w="10" w:type="dxa"/>
          <w:right w:w="10" w:type="dxa"/>
        </w:tblCellMar>
        <w:tblLook w:val="0000" w:firstRow="0" w:lastRow="0" w:firstColumn="0" w:lastColumn="0" w:noHBand="0" w:noVBand="0"/>
      </w:tblPr>
      <w:tblGrid>
        <w:gridCol w:w="1700"/>
        <w:gridCol w:w="1267"/>
        <w:gridCol w:w="1144"/>
        <w:gridCol w:w="5566"/>
      </w:tblGrid>
      <w:tr w:rsidR="008D5B9B" w14:paraId="53155A52" w14:textId="77777777">
        <w:tc>
          <w:tcPr>
            <w:tcW w:w="1700" w:type="dxa"/>
            <w:tcBorders>
              <w:top w:val="double" w:sz="2" w:space="0" w:color="000000"/>
              <w:left w:val="double" w:sz="2" w:space="0" w:color="000000"/>
              <w:bottom w:val="double" w:sz="2" w:space="0" w:color="000000"/>
            </w:tcBorders>
            <w:shd w:val="clear" w:color="auto" w:fill="CCCCCC"/>
            <w:tcMar>
              <w:top w:w="55" w:type="dxa"/>
              <w:left w:w="55" w:type="dxa"/>
              <w:bottom w:w="55" w:type="dxa"/>
              <w:right w:w="55" w:type="dxa"/>
            </w:tcMar>
          </w:tcPr>
          <w:p w14:paraId="64FB4761" w14:textId="77777777" w:rsidR="008D5B9B" w:rsidRDefault="000F5FFE">
            <w:pPr>
              <w:pStyle w:val="TableContents"/>
              <w:snapToGrid w:val="0"/>
            </w:pPr>
            <w:r>
              <w:t>Date</w:t>
            </w:r>
          </w:p>
        </w:tc>
        <w:tc>
          <w:tcPr>
            <w:tcW w:w="1267" w:type="dxa"/>
            <w:tcBorders>
              <w:top w:val="double" w:sz="2" w:space="0" w:color="000000"/>
              <w:left w:val="double" w:sz="2" w:space="0" w:color="000000"/>
              <w:bottom w:val="double" w:sz="2" w:space="0" w:color="000000"/>
            </w:tcBorders>
            <w:shd w:val="clear" w:color="auto" w:fill="CCCCCC"/>
            <w:tcMar>
              <w:top w:w="55" w:type="dxa"/>
              <w:left w:w="55" w:type="dxa"/>
              <w:bottom w:w="55" w:type="dxa"/>
              <w:right w:w="55" w:type="dxa"/>
            </w:tcMar>
          </w:tcPr>
          <w:p w14:paraId="16EE3712" w14:textId="77777777" w:rsidR="008D5B9B" w:rsidRDefault="000F5FFE">
            <w:pPr>
              <w:pStyle w:val="TableContents"/>
              <w:snapToGrid w:val="0"/>
            </w:pPr>
            <w:r>
              <w:t>Who</w:t>
            </w:r>
          </w:p>
        </w:tc>
        <w:tc>
          <w:tcPr>
            <w:tcW w:w="1144" w:type="dxa"/>
            <w:tcBorders>
              <w:top w:val="double" w:sz="2" w:space="0" w:color="000000"/>
              <w:left w:val="double" w:sz="2" w:space="0" w:color="000000"/>
              <w:bottom w:val="double" w:sz="2" w:space="0" w:color="000000"/>
            </w:tcBorders>
            <w:shd w:val="clear" w:color="auto" w:fill="CCCCCC"/>
            <w:tcMar>
              <w:top w:w="55" w:type="dxa"/>
              <w:left w:w="55" w:type="dxa"/>
              <w:bottom w:w="55" w:type="dxa"/>
              <w:right w:w="55" w:type="dxa"/>
            </w:tcMar>
          </w:tcPr>
          <w:p w14:paraId="4BC3776B" w14:textId="77777777" w:rsidR="008D5B9B" w:rsidRDefault="000F5FFE">
            <w:pPr>
              <w:pStyle w:val="TableContents"/>
              <w:snapToGrid w:val="0"/>
            </w:pPr>
            <w:r>
              <w:t>Ver</w:t>
            </w:r>
          </w:p>
        </w:tc>
        <w:tc>
          <w:tcPr>
            <w:tcW w:w="5566" w:type="dxa"/>
            <w:tcBorders>
              <w:top w:val="double" w:sz="2" w:space="0" w:color="000000"/>
              <w:left w:val="double" w:sz="2" w:space="0" w:color="000000"/>
              <w:bottom w:val="double" w:sz="2" w:space="0" w:color="000000"/>
              <w:right w:val="double" w:sz="2" w:space="0" w:color="000000"/>
            </w:tcBorders>
            <w:shd w:val="clear" w:color="auto" w:fill="CCCCCC"/>
            <w:tcMar>
              <w:top w:w="55" w:type="dxa"/>
              <w:left w:w="55" w:type="dxa"/>
              <w:bottom w:w="55" w:type="dxa"/>
              <w:right w:w="55" w:type="dxa"/>
            </w:tcMar>
          </w:tcPr>
          <w:p w14:paraId="24C92175" w14:textId="77777777" w:rsidR="008D5B9B" w:rsidRDefault="000F5FFE">
            <w:pPr>
              <w:pStyle w:val="TableContents"/>
              <w:snapToGrid w:val="0"/>
            </w:pPr>
            <w:r>
              <w:t>Change Description</w:t>
            </w:r>
          </w:p>
        </w:tc>
      </w:tr>
      <w:tr w:rsidR="008D5B9B" w14:paraId="09C32A87" w14:textId="77777777">
        <w:tc>
          <w:tcPr>
            <w:tcW w:w="1700" w:type="dxa"/>
            <w:tcBorders>
              <w:left w:val="double" w:sz="2" w:space="0" w:color="000000"/>
              <w:bottom w:val="double" w:sz="2" w:space="0" w:color="000000"/>
            </w:tcBorders>
            <w:shd w:val="clear" w:color="auto" w:fill="auto"/>
            <w:tcMar>
              <w:top w:w="55" w:type="dxa"/>
              <w:left w:w="55" w:type="dxa"/>
              <w:bottom w:w="55" w:type="dxa"/>
              <w:right w:w="55" w:type="dxa"/>
            </w:tcMar>
          </w:tcPr>
          <w:p w14:paraId="7536ED4D" w14:textId="4396BB5F" w:rsidR="008D5B9B" w:rsidRDefault="00871AAC">
            <w:pPr>
              <w:pStyle w:val="TableContents"/>
              <w:snapToGrid w:val="0"/>
              <w:rPr>
                <w:sz w:val="20"/>
                <w:szCs w:val="20"/>
              </w:rPr>
            </w:pPr>
            <w:r>
              <w:rPr>
                <w:sz w:val="20"/>
                <w:szCs w:val="20"/>
              </w:rPr>
              <w:t>19</w:t>
            </w:r>
            <w:r w:rsidR="000F5FFE">
              <w:rPr>
                <w:sz w:val="20"/>
                <w:szCs w:val="20"/>
              </w:rPr>
              <w:t>/</w:t>
            </w:r>
            <w:r>
              <w:rPr>
                <w:sz w:val="20"/>
                <w:szCs w:val="20"/>
              </w:rPr>
              <w:t>7</w:t>
            </w:r>
            <w:r w:rsidR="000F5FFE">
              <w:rPr>
                <w:sz w:val="20"/>
                <w:szCs w:val="20"/>
              </w:rPr>
              <w:t>/19</w:t>
            </w:r>
          </w:p>
        </w:tc>
        <w:tc>
          <w:tcPr>
            <w:tcW w:w="1267" w:type="dxa"/>
            <w:tcBorders>
              <w:left w:val="double" w:sz="2" w:space="0" w:color="000000"/>
              <w:bottom w:val="double" w:sz="2" w:space="0" w:color="000000"/>
            </w:tcBorders>
            <w:shd w:val="clear" w:color="auto" w:fill="auto"/>
            <w:tcMar>
              <w:top w:w="55" w:type="dxa"/>
              <w:left w:w="55" w:type="dxa"/>
              <w:bottom w:w="55" w:type="dxa"/>
              <w:right w:w="55" w:type="dxa"/>
            </w:tcMar>
          </w:tcPr>
          <w:p w14:paraId="573AAA4B" w14:textId="77777777" w:rsidR="008D5B9B" w:rsidRDefault="000F5FFE">
            <w:pPr>
              <w:pStyle w:val="TableContents"/>
              <w:snapToGrid w:val="0"/>
              <w:rPr>
                <w:sz w:val="20"/>
                <w:szCs w:val="20"/>
              </w:rPr>
            </w:pPr>
            <w:r>
              <w:rPr>
                <w:sz w:val="20"/>
                <w:szCs w:val="20"/>
              </w:rPr>
              <w:t>Philip Clarkson</w:t>
            </w:r>
          </w:p>
        </w:tc>
        <w:tc>
          <w:tcPr>
            <w:tcW w:w="1144" w:type="dxa"/>
            <w:tcBorders>
              <w:left w:val="double" w:sz="2" w:space="0" w:color="000000"/>
              <w:bottom w:val="double" w:sz="2" w:space="0" w:color="000000"/>
            </w:tcBorders>
            <w:shd w:val="clear" w:color="auto" w:fill="auto"/>
            <w:tcMar>
              <w:top w:w="55" w:type="dxa"/>
              <w:left w:w="55" w:type="dxa"/>
              <w:bottom w:w="55" w:type="dxa"/>
              <w:right w:w="55" w:type="dxa"/>
            </w:tcMar>
          </w:tcPr>
          <w:p w14:paraId="00A3DAE3" w14:textId="77777777" w:rsidR="008D5B9B" w:rsidRDefault="000F5FFE">
            <w:pPr>
              <w:pStyle w:val="TableContents"/>
              <w:snapToGrid w:val="0"/>
              <w:rPr>
                <w:sz w:val="20"/>
                <w:szCs w:val="20"/>
              </w:rPr>
            </w:pPr>
            <w:r>
              <w:rPr>
                <w:sz w:val="20"/>
                <w:szCs w:val="20"/>
              </w:rPr>
              <w:t>0.0.1</w:t>
            </w:r>
          </w:p>
        </w:tc>
        <w:tc>
          <w:tcPr>
            <w:tcW w:w="5566" w:type="dxa"/>
            <w:tcBorders>
              <w:left w:val="double" w:sz="2" w:space="0" w:color="000000"/>
              <w:bottom w:val="double" w:sz="2" w:space="0" w:color="000000"/>
              <w:right w:val="double" w:sz="2" w:space="0" w:color="000000"/>
            </w:tcBorders>
            <w:shd w:val="clear" w:color="auto" w:fill="auto"/>
            <w:tcMar>
              <w:top w:w="55" w:type="dxa"/>
              <w:left w:w="55" w:type="dxa"/>
              <w:bottom w:w="55" w:type="dxa"/>
              <w:right w:w="55" w:type="dxa"/>
            </w:tcMar>
          </w:tcPr>
          <w:p w14:paraId="2910EF90" w14:textId="77777777" w:rsidR="008D5B9B" w:rsidRDefault="000F5FFE">
            <w:pPr>
              <w:pStyle w:val="TableContents"/>
              <w:snapToGrid w:val="0"/>
              <w:rPr>
                <w:sz w:val="20"/>
                <w:szCs w:val="20"/>
              </w:rPr>
            </w:pPr>
            <w:r>
              <w:rPr>
                <w:sz w:val="20"/>
                <w:szCs w:val="20"/>
              </w:rPr>
              <w:t>Initial Draft</w:t>
            </w:r>
          </w:p>
        </w:tc>
      </w:tr>
      <w:tr w:rsidR="008D5B9B" w14:paraId="0B498F72" w14:textId="77777777">
        <w:tc>
          <w:tcPr>
            <w:tcW w:w="1700" w:type="dxa"/>
            <w:tcBorders>
              <w:left w:val="double" w:sz="2" w:space="0" w:color="000000"/>
              <w:bottom w:val="double" w:sz="2" w:space="0" w:color="000000"/>
            </w:tcBorders>
            <w:shd w:val="clear" w:color="auto" w:fill="auto"/>
            <w:tcMar>
              <w:top w:w="55" w:type="dxa"/>
              <w:left w:w="55" w:type="dxa"/>
              <w:bottom w:w="55" w:type="dxa"/>
              <w:right w:w="55" w:type="dxa"/>
            </w:tcMar>
          </w:tcPr>
          <w:p w14:paraId="1F433966" w14:textId="7278E249" w:rsidR="008D5B9B" w:rsidRDefault="00A62C1D">
            <w:pPr>
              <w:pStyle w:val="TableContents"/>
              <w:snapToGrid w:val="0"/>
              <w:rPr>
                <w:sz w:val="20"/>
                <w:szCs w:val="20"/>
              </w:rPr>
            </w:pPr>
            <w:ins w:id="23" w:author="Philip Clarkson" w:date="2019-08-21T23:27:00Z">
              <w:r>
                <w:rPr>
                  <w:sz w:val="20"/>
                  <w:szCs w:val="20"/>
                </w:rPr>
                <w:t>21/08/19</w:t>
              </w:r>
            </w:ins>
          </w:p>
        </w:tc>
        <w:tc>
          <w:tcPr>
            <w:tcW w:w="1267" w:type="dxa"/>
            <w:tcBorders>
              <w:left w:val="double" w:sz="2" w:space="0" w:color="000000"/>
              <w:bottom w:val="double" w:sz="2" w:space="0" w:color="000000"/>
            </w:tcBorders>
            <w:shd w:val="clear" w:color="auto" w:fill="auto"/>
            <w:tcMar>
              <w:top w:w="55" w:type="dxa"/>
              <w:left w:w="55" w:type="dxa"/>
              <w:bottom w:w="55" w:type="dxa"/>
              <w:right w:w="55" w:type="dxa"/>
            </w:tcMar>
          </w:tcPr>
          <w:p w14:paraId="70FDD0A9" w14:textId="62C883D3" w:rsidR="008D5B9B" w:rsidRDefault="00A62C1D">
            <w:pPr>
              <w:pStyle w:val="TableContents"/>
              <w:snapToGrid w:val="0"/>
              <w:rPr>
                <w:sz w:val="20"/>
                <w:szCs w:val="20"/>
              </w:rPr>
            </w:pPr>
            <w:ins w:id="24" w:author="Philip Clarkson" w:date="2019-08-21T23:27:00Z">
              <w:r>
                <w:rPr>
                  <w:sz w:val="20"/>
                  <w:szCs w:val="20"/>
                </w:rPr>
                <w:t>Philip Clarkson</w:t>
              </w:r>
            </w:ins>
          </w:p>
        </w:tc>
        <w:tc>
          <w:tcPr>
            <w:tcW w:w="1144" w:type="dxa"/>
            <w:tcBorders>
              <w:left w:val="double" w:sz="2" w:space="0" w:color="000000"/>
              <w:bottom w:val="double" w:sz="2" w:space="0" w:color="000000"/>
            </w:tcBorders>
            <w:shd w:val="clear" w:color="auto" w:fill="auto"/>
            <w:tcMar>
              <w:top w:w="55" w:type="dxa"/>
              <w:left w:w="55" w:type="dxa"/>
              <w:bottom w:w="55" w:type="dxa"/>
              <w:right w:w="55" w:type="dxa"/>
            </w:tcMar>
          </w:tcPr>
          <w:p w14:paraId="543ADA58" w14:textId="4D62A494" w:rsidR="008D5B9B" w:rsidRDefault="00A62C1D">
            <w:pPr>
              <w:pStyle w:val="TableContents"/>
              <w:snapToGrid w:val="0"/>
              <w:rPr>
                <w:sz w:val="20"/>
                <w:szCs w:val="20"/>
              </w:rPr>
            </w:pPr>
            <w:ins w:id="25" w:author="Philip Clarkson" w:date="2019-08-21T23:27:00Z">
              <w:r>
                <w:rPr>
                  <w:sz w:val="20"/>
                  <w:szCs w:val="20"/>
                </w:rPr>
                <w:t>0.0.2</w:t>
              </w:r>
            </w:ins>
          </w:p>
        </w:tc>
        <w:tc>
          <w:tcPr>
            <w:tcW w:w="5566" w:type="dxa"/>
            <w:tcBorders>
              <w:left w:val="double" w:sz="2" w:space="0" w:color="000000"/>
              <w:bottom w:val="double" w:sz="2" w:space="0" w:color="000000"/>
              <w:right w:val="double" w:sz="2" w:space="0" w:color="000000"/>
            </w:tcBorders>
            <w:shd w:val="clear" w:color="auto" w:fill="auto"/>
            <w:tcMar>
              <w:top w:w="55" w:type="dxa"/>
              <w:left w:w="55" w:type="dxa"/>
              <w:bottom w:w="55" w:type="dxa"/>
              <w:right w:w="55" w:type="dxa"/>
            </w:tcMar>
          </w:tcPr>
          <w:p w14:paraId="70D73643" w14:textId="249A6C6D" w:rsidR="008D5B9B" w:rsidRDefault="00A62C1D">
            <w:pPr>
              <w:pStyle w:val="TableContents"/>
              <w:snapToGrid w:val="0"/>
              <w:rPr>
                <w:sz w:val="20"/>
                <w:szCs w:val="20"/>
              </w:rPr>
            </w:pPr>
            <w:ins w:id="26" w:author="Philip Clarkson" w:date="2019-08-21T23:27:00Z">
              <w:r>
                <w:rPr>
                  <w:sz w:val="20"/>
                  <w:szCs w:val="20"/>
                </w:rPr>
                <w:t>Upd</w:t>
              </w:r>
            </w:ins>
            <w:ins w:id="27" w:author="Philip Clarkson" w:date="2019-08-21T23:28:00Z">
              <w:r>
                <w:rPr>
                  <w:sz w:val="20"/>
                  <w:szCs w:val="20"/>
                </w:rPr>
                <w:t xml:space="preserve">ated to use </w:t>
              </w:r>
              <w:proofErr w:type="spellStart"/>
              <w:r>
                <w:rPr>
                  <w:sz w:val="20"/>
                  <w:szCs w:val="20"/>
                </w:rPr>
                <w:t>POSIntegrate</w:t>
              </w:r>
              <w:proofErr w:type="spellEnd"/>
              <w:r>
                <w:rPr>
                  <w:sz w:val="20"/>
                  <w:szCs w:val="20"/>
                </w:rPr>
                <w:t xml:space="preserve"> (new interface)</w:t>
              </w:r>
            </w:ins>
          </w:p>
        </w:tc>
      </w:tr>
      <w:tr w:rsidR="008D5B9B" w14:paraId="03FB8409" w14:textId="77777777">
        <w:tc>
          <w:tcPr>
            <w:tcW w:w="1700" w:type="dxa"/>
            <w:tcBorders>
              <w:left w:val="double" w:sz="2" w:space="0" w:color="000000"/>
              <w:bottom w:val="double" w:sz="2" w:space="0" w:color="000000"/>
            </w:tcBorders>
            <w:shd w:val="clear" w:color="auto" w:fill="auto"/>
            <w:tcMar>
              <w:top w:w="55" w:type="dxa"/>
              <w:left w:w="55" w:type="dxa"/>
              <w:bottom w:w="55" w:type="dxa"/>
              <w:right w:w="55" w:type="dxa"/>
            </w:tcMar>
          </w:tcPr>
          <w:p w14:paraId="2010B97F" w14:textId="77777777" w:rsidR="008D5B9B" w:rsidRDefault="008D5B9B">
            <w:pPr>
              <w:pStyle w:val="TableContents"/>
              <w:snapToGrid w:val="0"/>
              <w:rPr>
                <w:sz w:val="20"/>
                <w:szCs w:val="20"/>
              </w:rPr>
            </w:pPr>
          </w:p>
        </w:tc>
        <w:tc>
          <w:tcPr>
            <w:tcW w:w="1267" w:type="dxa"/>
            <w:tcBorders>
              <w:left w:val="double" w:sz="2" w:space="0" w:color="000000"/>
              <w:bottom w:val="double" w:sz="2" w:space="0" w:color="000000"/>
            </w:tcBorders>
            <w:shd w:val="clear" w:color="auto" w:fill="auto"/>
            <w:tcMar>
              <w:top w:w="55" w:type="dxa"/>
              <w:left w:w="55" w:type="dxa"/>
              <w:bottom w:w="55" w:type="dxa"/>
              <w:right w:w="55" w:type="dxa"/>
            </w:tcMar>
          </w:tcPr>
          <w:p w14:paraId="3CA8EFA4" w14:textId="77777777" w:rsidR="008D5B9B" w:rsidRDefault="008D5B9B">
            <w:pPr>
              <w:pStyle w:val="TableContents"/>
              <w:snapToGrid w:val="0"/>
              <w:rPr>
                <w:sz w:val="20"/>
                <w:szCs w:val="20"/>
              </w:rPr>
            </w:pPr>
          </w:p>
        </w:tc>
        <w:tc>
          <w:tcPr>
            <w:tcW w:w="1144" w:type="dxa"/>
            <w:tcBorders>
              <w:left w:val="double" w:sz="2" w:space="0" w:color="000000"/>
              <w:bottom w:val="double" w:sz="2" w:space="0" w:color="000000"/>
            </w:tcBorders>
            <w:shd w:val="clear" w:color="auto" w:fill="auto"/>
            <w:tcMar>
              <w:top w:w="55" w:type="dxa"/>
              <w:left w:w="55" w:type="dxa"/>
              <w:bottom w:w="55" w:type="dxa"/>
              <w:right w:w="55" w:type="dxa"/>
            </w:tcMar>
          </w:tcPr>
          <w:p w14:paraId="37FE2A64" w14:textId="77777777" w:rsidR="008D5B9B" w:rsidRDefault="008D5B9B">
            <w:pPr>
              <w:pStyle w:val="TableContents"/>
              <w:snapToGrid w:val="0"/>
              <w:rPr>
                <w:sz w:val="20"/>
                <w:szCs w:val="20"/>
              </w:rPr>
            </w:pPr>
          </w:p>
        </w:tc>
        <w:tc>
          <w:tcPr>
            <w:tcW w:w="5566" w:type="dxa"/>
            <w:tcBorders>
              <w:left w:val="double" w:sz="2" w:space="0" w:color="000000"/>
              <w:bottom w:val="double" w:sz="2" w:space="0" w:color="000000"/>
              <w:right w:val="double" w:sz="2" w:space="0" w:color="000000"/>
            </w:tcBorders>
            <w:shd w:val="clear" w:color="auto" w:fill="auto"/>
            <w:tcMar>
              <w:top w:w="55" w:type="dxa"/>
              <w:left w:w="55" w:type="dxa"/>
              <w:bottom w:w="55" w:type="dxa"/>
              <w:right w:w="55" w:type="dxa"/>
            </w:tcMar>
          </w:tcPr>
          <w:p w14:paraId="2CAD0091" w14:textId="77777777" w:rsidR="008D5B9B" w:rsidRDefault="008D5B9B">
            <w:pPr>
              <w:pStyle w:val="TableContents"/>
              <w:snapToGrid w:val="0"/>
              <w:rPr>
                <w:sz w:val="20"/>
                <w:szCs w:val="20"/>
              </w:rPr>
            </w:pPr>
          </w:p>
        </w:tc>
      </w:tr>
      <w:tr w:rsidR="008D5B9B" w14:paraId="0C2BE3CB" w14:textId="77777777">
        <w:tc>
          <w:tcPr>
            <w:tcW w:w="1700" w:type="dxa"/>
            <w:tcBorders>
              <w:left w:val="double" w:sz="2" w:space="0" w:color="000000"/>
              <w:bottom w:val="double" w:sz="2" w:space="0" w:color="000000"/>
            </w:tcBorders>
            <w:shd w:val="clear" w:color="auto" w:fill="auto"/>
            <w:tcMar>
              <w:top w:w="55" w:type="dxa"/>
              <w:left w:w="55" w:type="dxa"/>
              <w:bottom w:w="55" w:type="dxa"/>
              <w:right w:w="55" w:type="dxa"/>
            </w:tcMar>
          </w:tcPr>
          <w:p w14:paraId="6304FA13" w14:textId="77777777" w:rsidR="008D5B9B" w:rsidRDefault="008D5B9B">
            <w:pPr>
              <w:pStyle w:val="TableContents"/>
              <w:snapToGrid w:val="0"/>
              <w:rPr>
                <w:sz w:val="20"/>
                <w:szCs w:val="20"/>
              </w:rPr>
            </w:pPr>
          </w:p>
        </w:tc>
        <w:tc>
          <w:tcPr>
            <w:tcW w:w="1267" w:type="dxa"/>
            <w:tcBorders>
              <w:left w:val="double" w:sz="2" w:space="0" w:color="000000"/>
              <w:bottom w:val="double" w:sz="2" w:space="0" w:color="000000"/>
            </w:tcBorders>
            <w:shd w:val="clear" w:color="auto" w:fill="auto"/>
            <w:tcMar>
              <w:top w:w="55" w:type="dxa"/>
              <w:left w:w="55" w:type="dxa"/>
              <w:bottom w:w="55" w:type="dxa"/>
              <w:right w:w="55" w:type="dxa"/>
            </w:tcMar>
          </w:tcPr>
          <w:p w14:paraId="50FA9C91" w14:textId="77777777" w:rsidR="008D5B9B" w:rsidRDefault="008D5B9B">
            <w:pPr>
              <w:pStyle w:val="TableContents"/>
              <w:snapToGrid w:val="0"/>
              <w:rPr>
                <w:sz w:val="20"/>
                <w:szCs w:val="20"/>
              </w:rPr>
            </w:pPr>
          </w:p>
        </w:tc>
        <w:tc>
          <w:tcPr>
            <w:tcW w:w="1144" w:type="dxa"/>
            <w:tcBorders>
              <w:left w:val="double" w:sz="2" w:space="0" w:color="000000"/>
              <w:bottom w:val="double" w:sz="2" w:space="0" w:color="000000"/>
            </w:tcBorders>
            <w:shd w:val="clear" w:color="auto" w:fill="auto"/>
            <w:tcMar>
              <w:top w:w="55" w:type="dxa"/>
              <w:left w:w="55" w:type="dxa"/>
              <w:bottom w:w="55" w:type="dxa"/>
              <w:right w:w="55" w:type="dxa"/>
            </w:tcMar>
          </w:tcPr>
          <w:p w14:paraId="39555592" w14:textId="77777777" w:rsidR="008D5B9B" w:rsidRDefault="008D5B9B">
            <w:pPr>
              <w:pStyle w:val="TableContents"/>
              <w:snapToGrid w:val="0"/>
              <w:rPr>
                <w:sz w:val="20"/>
                <w:szCs w:val="20"/>
              </w:rPr>
            </w:pPr>
          </w:p>
        </w:tc>
        <w:tc>
          <w:tcPr>
            <w:tcW w:w="5566" w:type="dxa"/>
            <w:tcBorders>
              <w:left w:val="double" w:sz="2" w:space="0" w:color="000000"/>
              <w:bottom w:val="double" w:sz="2" w:space="0" w:color="000000"/>
              <w:right w:val="double" w:sz="2" w:space="0" w:color="000000"/>
            </w:tcBorders>
            <w:shd w:val="clear" w:color="auto" w:fill="auto"/>
            <w:tcMar>
              <w:top w:w="55" w:type="dxa"/>
              <w:left w:w="55" w:type="dxa"/>
              <w:bottom w:w="55" w:type="dxa"/>
              <w:right w:w="55" w:type="dxa"/>
            </w:tcMar>
          </w:tcPr>
          <w:p w14:paraId="19C09549" w14:textId="77777777" w:rsidR="008D5B9B" w:rsidRDefault="008D5B9B">
            <w:pPr>
              <w:pStyle w:val="TableContents"/>
              <w:snapToGrid w:val="0"/>
              <w:rPr>
                <w:sz w:val="20"/>
                <w:szCs w:val="20"/>
              </w:rPr>
            </w:pPr>
          </w:p>
        </w:tc>
      </w:tr>
      <w:tr w:rsidR="008D5B9B" w14:paraId="270C03A1" w14:textId="77777777">
        <w:tc>
          <w:tcPr>
            <w:tcW w:w="1700" w:type="dxa"/>
            <w:tcBorders>
              <w:left w:val="double" w:sz="2" w:space="0" w:color="000000"/>
              <w:bottom w:val="double" w:sz="2" w:space="0" w:color="000000"/>
            </w:tcBorders>
            <w:shd w:val="clear" w:color="auto" w:fill="auto"/>
            <w:tcMar>
              <w:top w:w="55" w:type="dxa"/>
              <w:left w:w="55" w:type="dxa"/>
              <w:bottom w:w="55" w:type="dxa"/>
              <w:right w:w="55" w:type="dxa"/>
            </w:tcMar>
          </w:tcPr>
          <w:p w14:paraId="0ACEA729" w14:textId="77777777" w:rsidR="008D5B9B" w:rsidRDefault="008D5B9B">
            <w:pPr>
              <w:pStyle w:val="TableContents"/>
              <w:snapToGrid w:val="0"/>
              <w:rPr>
                <w:sz w:val="20"/>
                <w:szCs w:val="20"/>
              </w:rPr>
            </w:pPr>
          </w:p>
        </w:tc>
        <w:tc>
          <w:tcPr>
            <w:tcW w:w="1267" w:type="dxa"/>
            <w:tcBorders>
              <w:left w:val="double" w:sz="2" w:space="0" w:color="000000"/>
              <w:bottom w:val="double" w:sz="2" w:space="0" w:color="000000"/>
            </w:tcBorders>
            <w:shd w:val="clear" w:color="auto" w:fill="auto"/>
            <w:tcMar>
              <w:top w:w="55" w:type="dxa"/>
              <w:left w:w="55" w:type="dxa"/>
              <w:bottom w:w="55" w:type="dxa"/>
              <w:right w:w="55" w:type="dxa"/>
            </w:tcMar>
          </w:tcPr>
          <w:p w14:paraId="34EF7D27" w14:textId="77777777" w:rsidR="008D5B9B" w:rsidRDefault="008D5B9B">
            <w:pPr>
              <w:pStyle w:val="TableContents"/>
              <w:snapToGrid w:val="0"/>
              <w:rPr>
                <w:sz w:val="20"/>
                <w:szCs w:val="20"/>
              </w:rPr>
            </w:pPr>
          </w:p>
        </w:tc>
        <w:tc>
          <w:tcPr>
            <w:tcW w:w="1144" w:type="dxa"/>
            <w:tcBorders>
              <w:left w:val="double" w:sz="2" w:space="0" w:color="000000"/>
              <w:bottom w:val="double" w:sz="2" w:space="0" w:color="000000"/>
            </w:tcBorders>
            <w:shd w:val="clear" w:color="auto" w:fill="auto"/>
            <w:tcMar>
              <w:top w:w="55" w:type="dxa"/>
              <w:left w:w="55" w:type="dxa"/>
              <w:bottom w:w="55" w:type="dxa"/>
              <w:right w:w="55" w:type="dxa"/>
            </w:tcMar>
          </w:tcPr>
          <w:p w14:paraId="62A10FEA" w14:textId="77777777" w:rsidR="008D5B9B" w:rsidRDefault="008D5B9B">
            <w:pPr>
              <w:pStyle w:val="TableContents"/>
              <w:snapToGrid w:val="0"/>
              <w:rPr>
                <w:sz w:val="20"/>
                <w:szCs w:val="20"/>
              </w:rPr>
            </w:pPr>
          </w:p>
        </w:tc>
        <w:tc>
          <w:tcPr>
            <w:tcW w:w="5566" w:type="dxa"/>
            <w:tcBorders>
              <w:left w:val="double" w:sz="2" w:space="0" w:color="000000"/>
              <w:bottom w:val="double" w:sz="2" w:space="0" w:color="000000"/>
              <w:right w:val="double" w:sz="2" w:space="0" w:color="000000"/>
            </w:tcBorders>
            <w:shd w:val="clear" w:color="auto" w:fill="auto"/>
            <w:tcMar>
              <w:top w:w="55" w:type="dxa"/>
              <w:left w:w="55" w:type="dxa"/>
              <w:bottom w:w="55" w:type="dxa"/>
              <w:right w:w="55" w:type="dxa"/>
            </w:tcMar>
          </w:tcPr>
          <w:p w14:paraId="57EC808A" w14:textId="77777777" w:rsidR="008D5B9B" w:rsidRDefault="008D5B9B">
            <w:pPr>
              <w:pStyle w:val="TableContents"/>
              <w:snapToGrid w:val="0"/>
              <w:rPr>
                <w:sz w:val="20"/>
                <w:szCs w:val="20"/>
              </w:rPr>
            </w:pPr>
          </w:p>
        </w:tc>
      </w:tr>
      <w:tr w:rsidR="008D5B9B" w14:paraId="166D0A07" w14:textId="77777777">
        <w:tc>
          <w:tcPr>
            <w:tcW w:w="1700" w:type="dxa"/>
            <w:tcBorders>
              <w:left w:val="double" w:sz="2" w:space="0" w:color="000000"/>
              <w:bottom w:val="double" w:sz="2" w:space="0" w:color="000000"/>
            </w:tcBorders>
            <w:shd w:val="clear" w:color="auto" w:fill="auto"/>
            <w:tcMar>
              <w:top w:w="55" w:type="dxa"/>
              <w:left w:w="55" w:type="dxa"/>
              <w:bottom w:w="55" w:type="dxa"/>
              <w:right w:w="55" w:type="dxa"/>
            </w:tcMar>
          </w:tcPr>
          <w:p w14:paraId="12F3F4A2" w14:textId="77777777" w:rsidR="008D5B9B" w:rsidRDefault="008D5B9B">
            <w:pPr>
              <w:pStyle w:val="TableContents"/>
              <w:snapToGrid w:val="0"/>
              <w:rPr>
                <w:sz w:val="20"/>
                <w:szCs w:val="20"/>
              </w:rPr>
            </w:pPr>
          </w:p>
        </w:tc>
        <w:tc>
          <w:tcPr>
            <w:tcW w:w="1267" w:type="dxa"/>
            <w:tcBorders>
              <w:left w:val="double" w:sz="2" w:space="0" w:color="000000"/>
              <w:bottom w:val="double" w:sz="2" w:space="0" w:color="000000"/>
            </w:tcBorders>
            <w:shd w:val="clear" w:color="auto" w:fill="auto"/>
            <w:tcMar>
              <w:top w:w="55" w:type="dxa"/>
              <w:left w:w="55" w:type="dxa"/>
              <w:bottom w:w="55" w:type="dxa"/>
              <w:right w:w="55" w:type="dxa"/>
            </w:tcMar>
          </w:tcPr>
          <w:p w14:paraId="33FCA6B8" w14:textId="77777777" w:rsidR="008D5B9B" w:rsidRDefault="008D5B9B">
            <w:pPr>
              <w:pStyle w:val="TableContents"/>
              <w:snapToGrid w:val="0"/>
              <w:rPr>
                <w:sz w:val="20"/>
                <w:szCs w:val="20"/>
              </w:rPr>
            </w:pPr>
          </w:p>
        </w:tc>
        <w:tc>
          <w:tcPr>
            <w:tcW w:w="1144" w:type="dxa"/>
            <w:tcBorders>
              <w:left w:val="double" w:sz="2" w:space="0" w:color="000000"/>
              <w:bottom w:val="double" w:sz="2" w:space="0" w:color="000000"/>
            </w:tcBorders>
            <w:shd w:val="clear" w:color="auto" w:fill="auto"/>
            <w:tcMar>
              <w:top w:w="55" w:type="dxa"/>
              <w:left w:w="55" w:type="dxa"/>
              <w:bottom w:w="55" w:type="dxa"/>
              <w:right w:w="55" w:type="dxa"/>
            </w:tcMar>
          </w:tcPr>
          <w:p w14:paraId="7E94BFB3" w14:textId="77777777" w:rsidR="008D5B9B" w:rsidRDefault="008D5B9B">
            <w:pPr>
              <w:pStyle w:val="TableContents"/>
              <w:snapToGrid w:val="0"/>
              <w:rPr>
                <w:sz w:val="20"/>
                <w:szCs w:val="20"/>
              </w:rPr>
            </w:pPr>
          </w:p>
        </w:tc>
        <w:tc>
          <w:tcPr>
            <w:tcW w:w="5566" w:type="dxa"/>
            <w:tcBorders>
              <w:left w:val="double" w:sz="2" w:space="0" w:color="000000"/>
              <w:bottom w:val="double" w:sz="2" w:space="0" w:color="000000"/>
              <w:right w:val="double" w:sz="2" w:space="0" w:color="000000"/>
            </w:tcBorders>
            <w:shd w:val="clear" w:color="auto" w:fill="auto"/>
            <w:tcMar>
              <w:top w:w="55" w:type="dxa"/>
              <w:left w:w="55" w:type="dxa"/>
              <w:bottom w:w="55" w:type="dxa"/>
              <w:right w:w="55" w:type="dxa"/>
            </w:tcMar>
          </w:tcPr>
          <w:p w14:paraId="2B8B3495" w14:textId="77777777" w:rsidR="008D5B9B" w:rsidRDefault="008D5B9B">
            <w:pPr>
              <w:pStyle w:val="TableContents"/>
              <w:snapToGrid w:val="0"/>
              <w:rPr>
                <w:sz w:val="20"/>
                <w:szCs w:val="20"/>
              </w:rPr>
            </w:pPr>
          </w:p>
        </w:tc>
      </w:tr>
      <w:tr w:rsidR="008D5B9B" w14:paraId="5C066D68" w14:textId="77777777">
        <w:tc>
          <w:tcPr>
            <w:tcW w:w="1700" w:type="dxa"/>
            <w:tcBorders>
              <w:left w:val="double" w:sz="2" w:space="0" w:color="000000"/>
              <w:bottom w:val="double" w:sz="2" w:space="0" w:color="000000"/>
            </w:tcBorders>
            <w:shd w:val="clear" w:color="auto" w:fill="auto"/>
            <w:tcMar>
              <w:top w:w="55" w:type="dxa"/>
              <w:left w:w="55" w:type="dxa"/>
              <w:bottom w:w="55" w:type="dxa"/>
              <w:right w:w="55" w:type="dxa"/>
            </w:tcMar>
          </w:tcPr>
          <w:p w14:paraId="70267679" w14:textId="77777777" w:rsidR="008D5B9B" w:rsidRDefault="008D5B9B">
            <w:pPr>
              <w:pStyle w:val="TableContents"/>
              <w:snapToGrid w:val="0"/>
              <w:ind w:left="0"/>
              <w:rPr>
                <w:sz w:val="20"/>
                <w:szCs w:val="20"/>
              </w:rPr>
            </w:pPr>
          </w:p>
        </w:tc>
        <w:tc>
          <w:tcPr>
            <w:tcW w:w="1267" w:type="dxa"/>
            <w:tcBorders>
              <w:left w:val="double" w:sz="2" w:space="0" w:color="000000"/>
              <w:bottom w:val="double" w:sz="2" w:space="0" w:color="000000"/>
            </w:tcBorders>
            <w:shd w:val="clear" w:color="auto" w:fill="auto"/>
            <w:tcMar>
              <w:top w:w="55" w:type="dxa"/>
              <w:left w:w="55" w:type="dxa"/>
              <w:bottom w:w="55" w:type="dxa"/>
              <w:right w:w="55" w:type="dxa"/>
            </w:tcMar>
          </w:tcPr>
          <w:p w14:paraId="0E9BE830" w14:textId="77777777" w:rsidR="008D5B9B" w:rsidRDefault="008D5B9B">
            <w:pPr>
              <w:pStyle w:val="TableContents"/>
              <w:snapToGrid w:val="0"/>
              <w:rPr>
                <w:sz w:val="20"/>
                <w:szCs w:val="20"/>
              </w:rPr>
            </w:pPr>
          </w:p>
        </w:tc>
        <w:tc>
          <w:tcPr>
            <w:tcW w:w="1144" w:type="dxa"/>
            <w:tcBorders>
              <w:left w:val="double" w:sz="2" w:space="0" w:color="000000"/>
              <w:bottom w:val="double" w:sz="2" w:space="0" w:color="000000"/>
            </w:tcBorders>
            <w:shd w:val="clear" w:color="auto" w:fill="auto"/>
            <w:tcMar>
              <w:top w:w="55" w:type="dxa"/>
              <w:left w:w="55" w:type="dxa"/>
              <w:bottom w:w="55" w:type="dxa"/>
              <w:right w:w="55" w:type="dxa"/>
            </w:tcMar>
          </w:tcPr>
          <w:p w14:paraId="0E272007" w14:textId="77777777" w:rsidR="008D5B9B" w:rsidRDefault="008D5B9B">
            <w:pPr>
              <w:pStyle w:val="TableContents"/>
              <w:snapToGrid w:val="0"/>
              <w:rPr>
                <w:sz w:val="20"/>
                <w:szCs w:val="20"/>
              </w:rPr>
            </w:pPr>
          </w:p>
        </w:tc>
        <w:tc>
          <w:tcPr>
            <w:tcW w:w="5566" w:type="dxa"/>
            <w:tcBorders>
              <w:left w:val="double" w:sz="2" w:space="0" w:color="000000"/>
              <w:bottom w:val="double" w:sz="2" w:space="0" w:color="000000"/>
              <w:right w:val="double" w:sz="2" w:space="0" w:color="000000"/>
            </w:tcBorders>
            <w:shd w:val="clear" w:color="auto" w:fill="auto"/>
            <w:tcMar>
              <w:top w:w="55" w:type="dxa"/>
              <w:left w:w="55" w:type="dxa"/>
              <w:bottom w:w="55" w:type="dxa"/>
              <w:right w:w="55" w:type="dxa"/>
            </w:tcMar>
          </w:tcPr>
          <w:p w14:paraId="0E0474ED" w14:textId="77777777" w:rsidR="008D5B9B" w:rsidRDefault="008D5B9B">
            <w:pPr>
              <w:pStyle w:val="TableContents"/>
              <w:snapToGrid w:val="0"/>
              <w:rPr>
                <w:sz w:val="20"/>
                <w:szCs w:val="20"/>
              </w:rPr>
            </w:pPr>
          </w:p>
        </w:tc>
      </w:tr>
      <w:tr w:rsidR="008D5B9B" w14:paraId="08C42D98" w14:textId="77777777">
        <w:tc>
          <w:tcPr>
            <w:tcW w:w="1700" w:type="dxa"/>
            <w:tcBorders>
              <w:left w:val="double" w:sz="2" w:space="0" w:color="000000"/>
              <w:bottom w:val="double" w:sz="2" w:space="0" w:color="000000"/>
            </w:tcBorders>
            <w:shd w:val="clear" w:color="auto" w:fill="auto"/>
            <w:tcMar>
              <w:top w:w="55" w:type="dxa"/>
              <w:left w:w="55" w:type="dxa"/>
              <w:bottom w:w="55" w:type="dxa"/>
              <w:right w:w="55" w:type="dxa"/>
            </w:tcMar>
          </w:tcPr>
          <w:p w14:paraId="7DA0094B" w14:textId="77777777" w:rsidR="008D5B9B" w:rsidRDefault="008D5B9B">
            <w:pPr>
              <w:pStyle w:val="TableContents"/>
              <w:snapToGrid w:val="0"/>
              <w:ind w:left="0"/>
              <w:rPr>
                <w:sz w:val="20"/>
                <w:szCs w:val="20"/>
              </w:rPr>
            </w:pPr>
          </w:p>
        </w:tc>
        <w:tc>
          <w:tcPr>
            <w:tcW w:w="1267" w:type="dxa"/>
            <w:tcBorders>
              <w:left w:val="double" w:sz="2" w:space="0" w:color="000000"/>
              <w:bottom w:val="double" w:sz="2" w:space="0" w:color="000000"/>
            </w:tcBorders>
            <w:shd w:val="clear" w:color="auto" w:fill="auto"/>
            <w:tcMar>
              <w:top w:w="55" w:type="dxa"/>
              <w:left w:w="55" w:type="dxa"/>
              <w:bottom w:w="55" w:type="dxa"/>
              <w:right w:w="55" w:type="dxa"/>
            </w:tcMar>
          </w:tcPr>
          <w:p w14:paraId="7F916C44" w14:textId="77777777" w:rsidR="008D5B9B" w:rsidRDefault="008D5B9B">
            <w:pPr>
              <w:pStyle w:val="TableContents"/>
              <w:snapToGrid w:val="0"/>
              <w:rPr>
                <w:sz w:val="20"/>
                <w:szCs w:val="20"/>
              </w:rPr>
            </w:pPr>
          </w:p>
        </w:tc>
        <w:tc>
          <w:tcPr>
            <w:tcW w:w="1144" w:type="dxa"/>
            <w:tcBorders>
              <w:left w:val="double" w:sz="2" w:space="0" w:color="000000"/>
              <w:bottom w:val="double" w:sz="2" w:space="0" w:color="000000"/>
            </w:tcBorders>
            <w:shd w:val="clear" w:color="auto" w:fill="auto"/>
            <w:tcMar>
              <w:top w:w="55" w:type="dxa"/>
              <w:left w:w="55" w:type="dxa"/>
              <w:bottom w:w="55" w:type="dxa"/>
              <w:right w:w="55" w:type="dxa"/>
            </w:tcMar>
          </w:tcPr>
          <w:p w14:paraId="08F36DCF" w14:textId="77777777" w:rsidR="008D5B9B" w:rsidRDefault="008D5B9B">
            <w:pPr>
              <w:pStyle w:val="TableContents"/>
              <w:snapToGrid w:val="0"/>
              <w:rPr>
                <w:sz w:val="20"/>
                <w:szCs w:val="20"/>
              </w:rPr>
            </w:pPr>
          </w:p>
        </w:tc>
        <w:tc>
          <w:tcPr>
            <w:tcW w:w="5566" w:type="dxa"/>
            <w:tcBorders>
              <w:left w:val="double" w:sz="2" w:space="0" w:color="000000"/>
              <w:bottom w:val="double" w:sz="2" w:space="0" w:color="000000"/>
              <w:right w:val="double" w:sz="2" w:space="0" w:color="000000"/>
            </w:tcBorders>
            <w:shd w:val="clear" w:color="auto" w:fill="auto"/>
            <w:tcMar>
              <w:top w:w="55" w:type="dxa"/>
              <w:left w:w="55" w:type="dxa"/>
              <w:bottom w:w="55" w:type="dxa"/>
              <w:right w:w="55" w:type="dxa"/>
            </w:tcMar>
          </w:tcPr>
          <w:p w14:paraId="7DC85079" w14:textId="77777777" w:rsidR="008D5B9B" w:rsidRDefault="008D5B9B">
            <w:pPr>
              <w:pStyle w:val="TableContents"/>
              <w:snapToGrid w:val="0"/>
              <w:rPr>
                <w:sz w:val="20"/>
                <w:szCs w:val="20"/>
              </w:rPr>
            </w:pPr>
          </w:p>
        </w:tc>
      </w:tr>
      <w:tr w:rsidR="008D5B9B" w14:paraId="5D963E68" w14:textId="77777777">
        <w:tc>
          <w:tcPr>
            <w:tcW w:w="1700" w:type="dxa"/>
            <w:tcBorders>
              <w:left w:val="double" w:sz="2" w:space="0" w:color="000000"/>
              <w:bottom w:val="double" w:sz="2" w:space="0" w:color="000000"/>
            </w:tcBorders>
            <w:shd w:val="clear" w:color="auto" w:fill="auto"/>
            <w:tcMar>
              <w:top w:w="55" w:type="dxa"/>
              <w:left w:w="55" w:type="dxa"/>
              <w:bottom w:w="55" w:type="dxa"/>
              <w:right w:w="55" w:type="dxa"/>
            </w:tcMar>
          </w:tcPr>
          <w:p w14:paraId="6915C89A" w14:textId="77777777" w:rsidR="008D5B9B" w:rsidRDefault="008D5B9B">
            <w:pPr>
              <w:pStyle w:val="TableContents"/>
              <w:snapToGrid w:val="0"/>
              <w:ind w:left="0"/>
              <w:rPr>
                <w:sz w:val="20"/>
                <w:szCs w:val="20"/>
              </w:rPr>
            </w:pPr>
          </w:p>
        </w:tc>
        <w:tc>
          <w:tcPr>
            <w:tcW w:w="1267" w:type="dxa"/>
            <w:tcBorders>
              <w:left w:val="double" w:sz="2" w:space="0" w:color="000000"/>
              <w:bottom w:val="double" w:sz="2" w:space="0" w:color="000000"/>
            </w:tcBorders>
            <w:shd w:val="clear" w:color="auto" w:fill="auto"/>
            <w:tcMar>
              <w:top w:w="55" w:type="dxa"/>
              <w:left w:w="55" w:type="dxa"/>
              <w:bottom w:w="55" w:type="dxa"/>
              <w:right w:w="55" w:type="dxa"/>
            </w:tcMar>
          </w:tcPr>
          <w:p w14:paraId="03BDB87B" w14:textId="77777777" w:rsidR="008D5B9B" w:rsidRDefault="008D5B9B">
            <w:pPr>
              <w:pStyle w:val="TableContents"/>
              <w:snapToGrid w:val="0"/>
              <w:rPr>
                <w:sz w:val="20"/>
                <w:szCs w:val="20"/>
              </w:rPr>
            </w:pPr>
          </w:p>
        </w:tc>
        <w:tc>
          <w:tcPr>
            <w:tcW w:w="1144" w:type="dxa"/>
            <w:tcBorders>
              <w:left w:val="double" w:sz="2" w:space="0" w:color="000000"/>
              <w:bottom w:val="double" w:sz="2" w:space="0" w:color="000000"/>
            </w:tcBorders>
            <w:shd w:val="clear" w:color="auto" w:fill="auto"/>
            <w:tcMar>
              <w:top w:w="55" w:type="dxa"/>
              <w:left w:w="55" w:type="dxa"/>
              <w:bottom w:w="55" w:type="dxa"/>
              <w:right w:w="55" w:type="dxa"/>
            </w:tcMar>
          </w:tcPr>
          <w:p w14:paraId="205AF5D1" w14:textId="77777777" w:rsidR="008D5B9B" w:rsidRDefault="008D5B9B">
            <w:pPr>
              <w:pStyle w:val="TableContents"/>
              <w:snapToGrid w:val="0"/>
              <w:rPr>
                <w:sz w:val="20"/>
                <w:szCs w:val="20"/>
              </w:rPr>
            </w:pPr>
          </w:p>
        </w:tc>
        <w:tc>
          <w:tcPr>
            <w:tcW w:w="5566" w:type="dxa"/>
            <w:tcBorders>
              <w:left w:val="double" w:sz="2" w:space="0" w:color="000000"/>
              <w:bottom w:val="double" w:sz="2" w:space="0" w:color="000000"/>
              <w:right w:val="double" w:sz="2" w:space="0" w:color="000000"/>
            </w:tcBorders>
            <w:shd w:val="clear" w:color="auto" w:fill="auto"/>
            <w:tcMar>
              <w:top w:w="55" w:type="dxa"/>
              <w:left w:w="55" w:type="dxa"/>
              <w:bottom w:w="55" w:type="dxa"/>
              <w:right w:w="55" w:type="dxa"/>
            </w:tcMar>
          </w:tcPr>
          <w:p w14:paraId="5C951011" w14:textId="77777777" w:rsidR="008D5B9B" w:rsidRDefault="008D5B9B">
            <w:pPr>
              <w:pStyle w:val="TableContents"/>
              <w:snapToGrid w:val="0"/>
              <w:rPr>
                <w:sz w:val="20"/>
                <w:szCs w:val="20"/>
              </w:rPr>
            </w:pPr>
          </w:p>
        </w:tc>
      </w:tr>
      <w:tr w:rsidR="008D5B9B" w14:paraId="388C2C3B" w14:textId="77777777">
        <w:tc>
          <w:tcPr>
            <w:tcW w:w="1700" w:type="dxa"/>
            <w:tcBorders>
              <w:left w:val="double" w:sz="2" w:space="0" w:color="000000"/>
              <w:bottom w:val="double" w:sz="2" w:space="0" w:color="000000"/>
            </w:tcBorders>
            <w:shd w:val="clear" w:color="auto" w:fill="auto"/>
            <w:tcMar>
              <w:top w:w="55" w:type="dxa"/>
              <w:left w:w="55" w:type="dxa"/>
              <w:bottom w:w="55" w:type="dxa"/>
              <w:right w:w="55" w:type="dxa"/>
            </w:tcMar>
          </w:tcPr>
          <w:p w14:paraId="67E4FAA3" w14:textId="77777777" w:rsidR="008D5B9B" w:rsidRDefault="008D5B9B">
            <w:pPr>
              <w:pStyle w:val="TableContents"/>
              <w:snapToGrid w:val="0"/>
              <w:ind w:left="0"/>
              <w:rPr>
                <w:sz w:val="20"/>
                <w:szCs w:val="20"/>
              </w:rPr>
            </w:pPr>
          </w:p>
        </w:tc>
        <w:tc>
          <w:tcPr>
            <w:tcW w:w="1267" w:type="dxa"/>
            <w:tcBorders>
              <w:left w:val="double" w:sz="2" w:space="0" w:color="000000"/>
              <w:bottom w:val="double" w:sz="2" w:space="0" w:color="000000"/>
            </w:tcBorders>
            <w:shd w:val="clear" w:color="auto" w:fill="auto"/>
            <w:tcMar>
              <w:top w:w="55" w:type="dxa"/>
              <w:left w:w="55" w:type="dxa"/>
              <w:bottom w:w="55" w:type="dxa"/>
              <w:right w:w="55" w:type="dxa"/>
            </w:tcMar>
          </w:tcPr>
          <w:p w14:paraId="56703DC5" w14:textId="77777777" w:rsidR="008D5B9B" w:rsidRDefault="008D5B9B">
            <w:pPr>
              <w:pStyle w:val="TableContents"/>
              <w:snapToGrid w:val="0"/>
              <w:rPr>
                <w:sz w:val="20"/>
                <w:szCs w:val="20"/>
              </w:rPr>
            </w:pPr>
          </w:p>
        </w:tc>
        <w:tc>
          <w:tcPr>
            <w:tcW w:w="1144" w:type="dxa"/>
            <w:tcBorders>
              <w:left w:val="double" w:sz="2" w:space="0" w:color="000000"/>
              <w:bottom w:val="double" w:sz="2" w:space="0" w:color="000000"/>
            </w:tcBorders>
            <w:shd w:val="clear" w:color="auto" w:fill="auto"/>
            <w:tcMar>
              <w:top w:w="55" w:type="dxa"/>
              <w:left w:w="55" w:type="dxa"/>
              <w:bottom w:w="55" w:type="dxa"/>
              <w:right w:w="55" w:type="dxa"/>
            </w:tcMar>
          </w:tcPr>
          <w:p w14:paraId="2AFE8064" w14:textId="77777777" w:rsidR="008D5B9B" w:rsidRDefault="008D5B9B">
            <w:pPr>
              <w:pStyle w:val="TableContents"/>
              <w:snapToGrid w:val="0"/>
              <w:rPr>
                <w:sz w:val="20"/>
                <w:szCs w:val="20"/>
              </w:rPr>
            </w:pPr>
          </w:p>
        </w:tc>
        <w:tc>
          <w:tcPr>
            <w:tcW w:w="5566" w:type="dxa"/>
            <w:tcBorders>
              <w:left w:val="double" w:sz="2" w:space="0" w:color="000000"/>
              <w:bottom w:val="double" w:sz="2" w:space="0" w:color="000000"/>
              <w:right w:val="double" w:sz="2" w:space="0" w:color="000000"/>
            </w:tcBorders>
            <w:shd w:val="clear" w:color="auto" w:fill="auto"/>
            <w:tcMar>
              <w:top w:w="55" w:type="dxa"/>
              <w:left w:w="55" w:type="dxa"/>
              <w:bottom w:w="55" w:type="dxa"/>
              <w:right w:w="55" w:type="dxa"/>
            </w:tcMar>
          </w:tcPr>
          <w:p w14:paraId="00903D4C" w14:textId="77777777" w:rsidR="008D5B9B" w:rsidRDefault="008D5B9B">
            <w:pPr>
              <w:pStyle w:val="TableContents"/>
              <w:snapToGrid w:val="0"/>
              <w:rPr>
                <w:sz w:val="20"/>
                <w:szCs w:val="20"/>
              </w:rPr>
            </w:pPr>
          </w:p>
        </w:tc>
      </w:tr>
      <w:tr w:rsidR="008D5B9B" w14:paraId="503E8814" w14:textId="77777777">
        <w:tc>
          <w:tcPr>
            <w:tcW w:w="1700" w:type="dxa"/>
            <w:tcBorders>
              <w:left w:val="double" w:sz="2" w:space="0" w:color="000000"/>
              <w:bottom w:val="double" w:sz="2" w:space="0" w:color="000000"/>
            </w:tcBorders>
            <w:shd w:val="clear" w:color="auto" w:fill="auto"/>
            <w:tcMar>
              <w:top w:w="55" w:type="dxa"/>
              <w:left w:w="55" w:type="dxa"/>
              <w:bottom w:w="55" w:type="dxa"/>
              <w:right w:w="55" w:type="dxa"/>
            </w:tcMar>
          </w:tcPr>
          <w:p w14:paraId="74899FEF" w14:textId="77777777" w:rsidR="008D5B9B" w:rsidRDefault="008D5B9B">
            <w:pPr>
              <w:pStyle w:val="TableContents"/>
              <w:snapToGrid w:val="0"/>
              <w:ind w:left="0"/>
              <w:rPr>
                <w:sz w:val="20"/>
                <w:szCs w:val="20"/>
              </w:rPr>
            </w:pPr>
          </w:p>
        </w:tc>
        <w:tc>
          <w:tcPr>
            <w:tcW w:w="1267" w:type="dxa"/>
            <w:tcBorders>
              <w:left w:val="double" w:sz="2" w:space="0" w:color="000000"/>
              <w:bottom w:val="double" w:sz="2" w:space="0" w:color="000000"/>
            </w:tcBorders>
            <w:shd w:val="clear" w:color="auto" w:fill="auto"/>
            <w:tcMar>
              <w:top w:w="55" w:type="dxa"/>
              <w:left w:w="55" w:type="dxa"/>
              <w:bottom w:w="55" w:type="dxa"/>
              <w:right w:w="55" w:type="dxa"/>
            </w:tcMar>
          </w:tcPr>
          <w:p w14:paraId="5EC98A96" w14:textId="77777777" w:rsidR="008D5B9B" w:rsidRDefault="008D5B9B">
            <w:pPr>
              <w:pStyle w:val="TableContents"/>
              <w:snapToGrid w:val="0"/>
              <w:rPr>
                <w:sz w:val="20"/>
                <w:szCs w:val="20"/>
              </w:rPr>
            </w:pPr>
          </w:p>
        </w:tc>
        <w:tc>
          <w:tcPr>
            <w:tcW w:w="1144" w:type="dxa"/>
            <w:tcBorders>
              <w:left w:val="double" w:sz="2" w:space="0" w:color="000000"/>
              <w:bottom w:val="double" w:sz="2" w:space="0" w:color="000000"/>
            </w:tcBorders>
            <w:shd w:val="clear" w:color="auto" w:fill="auto"/>
            <w:tcMar>
              <w:top w:w="55" w:type="dxa"/>
              <w:left w:w="55" w:type="dxa"/>
              <w:bottom w:w="55" w:type="dxa"/>
              <w:right w:w="55" w:type="dxa"/>
            </w:tcMar>
          </w:tcPr>
          <w:p w14:paraId="74D67295" w14:textId="77777777" w:rsidR="008D5B9B" w:rsidRDefault="008D5B9B">
            <w:pPr>
              <w:pStyle w:val="TableContents"/>
              <w:snapToGrid w:val="0"/>
              <w:rPr>
                <w:sz w:val="20"/>
                <w:szCs w:val="20"/>
              </w:rPr>
            </w:pPr>
          </w:p>
        </w:tc>
        <w:tc>
          <w:tcPr>
            <w:tcW w:w="5566" w:type="dxa"/>
            <w:tcBorders>
              <w:left w:val="double" w:sz="2" w:space="0" w:color="000000"/>
              <w:bottom w:val="double" w:sz="2" w:space="0" w:color="000000"/>
              <w:right w:val="double" w:sz="2" w:space="0" w:color="000000"/>
            </w:tcBorders>
            <w:shd w:val="clear" w:color="auto" w:fill="auto"/>
            <w:tcMar>
              <w:top w:w="55" w:type="dxa"/>
              <w:left w:w="55" w:type="dxa"/>
              <w:bottom w:w="55" w:type="dxa"/>
              <w:right w:w="55" w:type="dxa"/>
            </w:tcMar>
          </w:tcPr>
          <w:p w14:paraId="61F6B304" w14:textId="77777777" w:rsidR="008D5B9B" w:rsidRDefault="008D5B9B">
            <w:pPr>
              <w:pStyle w:val="TableContents"/>
              <w:snapToGrid w:val="0"/>
              <w:rPr>
                <w:sz w:val="20"/>
                <w:szCs w:val="20"/>
              </w:rPr>
            </w:pPr>
          </w:p>
        </w:tc>
      </w:tr>
    </w:tbl>
    <w:p w14:paraId="09F74920" w14:textId="5E324356" w:rsidR="00954DB9" w:rsidRDefault="00954DB9">
      <w:pPr>
        <w:pStyle w:val="Textbody"/>
      </w:pPr>
    </w:p>
    <w:p w14:paraId="494E19A0" w14:textId="77777777" w:rsidR="00954DB9" w:rsidRDefault="00954DB9">
      <w:pPr>
        <w:suppressAutoHyphens w:val="0"/>
        <w:rPr>
          <w:rFonts w:eastAsia="SimSun, 宋体"/>
        </w:rPr>
      </w:pPr>
      <w:r>
        <w:br w:type="page"/>
      </w:r>
    </w:p>
    <w:p w14:paraId="7450E370" w14:textId="77777777" w:rsidR="008D5B9B" w:rsidRDefault="008D5B9B">
      <w:pPr>
        <w:pStyle w:val="Textbody"/>
      </w:pPr>
    </w:p>
    <w:p w14:paraId="161543B1" w14:textId="48D28C21" w:rsidR="00954DB9" w:rsidRDefault="00954DB9">
      <w:pPr>
        <w:pStyle w:val="Textbody"/>
      </w:pPr>
    </w:p>
    <w:p w14:paraId="5056BBFB" w14:textId="7A394F85" w:rsidR="00954DB9" w:rsidRDefault="00954DB9" w:rsidP="00954DB9">
      <w:pPr>
        <w:pStyle w:val="Heading1"/>
        <w:numPr>
          <w:ilvl w:val="0"/>
          <w:numId w:val="7"/>
        </w:numPr>
      </w:pPr>
      <w:bookmarkStart w:id="28" w:name="_Toc14730624"/>
      <w:r>
        <w:t>Glossary</w:t>
      </w:r>
      <w:bookmarkEnd w:id="28"/>
    </w:p>
    <w:tbl>
      <w:tblPr>
        <w:tblStyle w:val="TableGrid"/>
        <w:tblW w:w="0" w:type="auto"/>
        <w:tblInd w:w="1080" w:type="dxa"/>
        <w:tblLook w:val="04A0" w:firstRow="1" w:lastRow="0" w:firstColumn="1" w:lastColumn="0" w:noHBand="0" w:noVBand="1"/>
      </w:tblPr>
      <w:tblGrid>
        <w:gridCol w:w="1430"/>
        <w:gridCol w:w="7118"/>
      </w:tblGrid>
      <w:tr w:rsidR="00954DB9" w14:paraId="603E736E" w14:textId="77777777" w:rsidTr="00954DB9">
        <w:tc>
          <w:tcPr>
            <w:tcW w:w="1255" w:type="dxa"/>
          </w:tcPr>
          <w:p w14:paraId="7E2157DD" w14:textId="7DA2BE32" w:rsidR="00954DB9" w:rsidRPr="00954DB9" w:rsidRDefault="00954DB9" w:rsidP="00954DB9">
            <w:pPr>
              <w:rPr>
                <w:rStyle w:val="SubtleEmphasis"/>
                <w:i w:val="0"/>
                <w:iCs w:val="0"/>
              </w:rPr>
            </w:pPr>
            <w:r w:rsidRPr="00954DB9">
              <w:rPr>
                <w:rStyle w:val="SubtleEmphasis"/>
                <w:i w:val="0"/>
                <w:iCs w:val="0"/>
              </w:rPr>
              <w:t>Term</w:t>
            </w:r>
          </w:p>
        </w:tc>
        <w:tc>
          <w:tcPr>
            <w:tcW w:w="7293" w:type="dxa"/>
          </w:tcPr>
          <w:p w14:paraId="6034AF85" w14:textId="44FF8611" w:rsidR="00954DB9" w:rsidRDefault="00954DB9" w:rsidP="00954DB9">
            <w:r>
              <w:t>Definition</w:t>
            </w:r>
          </w:p>
        </w:tc>
      </w:tr>
      <w:tr w:rsidR="00954DB9" w14:paraId="1D29C515" w14:textId="77777777" w:rsidTr="00954DB9">
        <w:tc>
          <w:tcPr>
            <w:tcW w:w="1255" w:type="dxa"/>
          </w:tcPr>
          <w:p w14:paraId="56DF354D" w14:textId="1D970277" w:rsidR="00954DB9" w:rsidRDefault="00954DB9" w:rsidP="00954DB9">
            <w:r>
              <w:t>UTI</w:t>
            </w:r>
          </w:p>
        </w:tc>
        <w:tc>
          <w:tcPr>
            <w:tcW w:w="7293" w:type="dxa"/>
          </w:tcPr>
          <w:p w14:paraId="4C0CABDB" w14:textId="37C221DE" w:rsidR="00954DB9" w:rsidRDefault="00954DB9" w:rsidP="00954DB9">
            <w:r>
              <w:t>Unique Transaction Identifier (used for transaction lookup)</w:t>
            </w:r>
          </w:p>
        </w:tc>
      </w:tr>
      <w:tr w:rsidR="00954DB9" w14:paraId="3E05A132" w14:textId="77777777" w:rsidTr="00954DB9">
        <w:tc>
          <w:tcPr>
            <w:tcW w:w="1255" w:type="dxa"/>
          </w:tcPr>
          <w:p w14:paraId="667A65E8" w14:textId="23C5CE45" w:rsidR="00954DB9" w:rsidRDefault="00954DB9" w:rsidP="00954DB9">
            <w:r>
              <w:t>MSR</w:t>
            </w:r>
          </w:p>
        </w:tc>
        <w:tc>
          <w:tcPr>
            <w:tcW w:w="7293" w:type="dxa"/>
          </w:tcPr>
          <w:p w14:paraId="00A466BA" w14:textId="207767C7" w:rsidR="00954DB9" w:rsidRDefault="00954DB9" w:rsidP="00954DB9">
            <w:r>
              <w:t>Mag Stripe Transaction (Card Swiped)</w:t>
            </w:r>
          </w:p>
        </w:tc>
      </w:tr>
      <w:tr w:rsidR="00954DB9" w14:paraId="474F2D74" w14:textId="77777777" w:rsidTr="00954DB9">
        <w:tc>
          <w:tcPr>
            <w:tcW w:w="1255" w:type="dxa"/>
          </w:tcPr>
          <w:p w14:paraId="7905DAC5" w14:textId="58E47999" w:rsidR="00954DB9" w:rsidRDefault="00954DB9" w:rsidP="00954DB9">
            <w:r>
              <w:t>CTLS</w:t>
            </w:r>
          </w:p>
        </w:tc>
        <w:tc>
          <w:tcPr>
            <w:tcW w:w="7293" w:type="dxa"/>
          </w:tcPr>
          <w:p w14:paraId="70A6BA8A" w14:textId="59C5FBEA" w:rsidR="00954DB9" w:rsidRDefault="00954DB9" w:rsidP="00954DB9">
            <w:r>
              <w:t>Contactless Transaction (Card Tapped)</w:t>
            </w:r>
          </w:p>
        </w:tc>
      </w:tr>
      <w:tr w:rsidR="00954DB9" w14:paraId="6E1529FE" w14:textId="77777777" w:rsidTr="00954DB9">
        <w:tc>
          <w:tcPr>
            <w:tcW w:w="1255" w:type="dxa"/>
          </w:tcPr>
          <w:p w14:paraId="79975E4D" w14:textId="1E9ABA7D" w:rsidR="00954DB9" w:rsidRDefault="00954DB9" w:rsidP="00954DB9">
            <w:r>
              <w:t>EMV</w:t>
            </w:r>
          </w:p>
        </w:tc>
        <w:tc>
          <w:tcPr>
            <w:tcW w:w="7293" w:type="dxa"/>
          </w:tcPr>
          <w:p w14:paraId="3F0997E6" w14:textId="73138289" w:rsidR="00954DB9" w:rsidRDefault="00954DB9" w:rsidP="00954DB9">
            <w:r>
              <w:t>Insert card transaction</w:t>
            </w:r>
          </w:p>
        </w:tc>
      </w:tr>
      <w:tr w:rsidR="00954DB9" w14:paraId="1F067DFC" w14:textId="77777777" w:rsidTr="00954DB9">
        <w:tc>
          <w:tcPr>
            <w:tcW w:w="1255" w:type="dxa"/>
          </w:tcPr>
          <w:p w14:paraId="7100BAD3" w14:textId="696D79F8" w:rsidR="00954DB9" w:rsidRDefault="00954DB9" w:rsidP="00954DB9">
            <w:r>
              <w:t>Reversal</w:t>
            </w:r>
          </w:p>
        </w:tc>
        <w:tc>
          <w:tcPr>
            <w:tcW w:w="7293" w:type="dxa"/>
          </w:tcPr>
          <w:p w14:paraId="440C1821" w14:textId="45ABF843" w:rsidR="00954DB9" w:rsidRDefault="00954DB9" w:rsidP="00954DB9">
            <w:r>
              <w:t>Used for a full cancellation of a previous transaction</w:t>
            </w:r>
          </w:p>
        </w:tc>
      </w:tr>
      <w:tr w:rsidR="00954DB9" w14:paraId="3E234D91" w14:textId="77777777" w:rsidTr="00954DB9">
        <w:tc>
          <w:tcPr>
            <w:tcW w:w="1255" w:type="dxa"/>
          </w:tcPr>
          <w:p w14:paraId="1EC6FEED" w14:textId="0C3F74FF" w:rsidR="00954DB9" w:rsidRDefault="00954DB9" w:rsidP="00954DB9">
            <w:r>
              <w:t>Refund</w:t>
            </w:r>
          </w:p>
        </w:tc>
        <w:tc>
          <w:tcPr>
            <w:tcW w:w="7293" w:type="dxa"/>
          </w:tcPr>
          <w:p w14:paraId="532E9BFE" w14:textId="433BFC6E" w:rsidR="00954DB9" w:rsidRDefault="00954DB9" w:rsidP="00954DB9">
            <w:r>
              <w:t>Used to credit a cardholders account (Not linked to previous sale)</w:t>
            </w:r>
          </w:p>
        </w:tc>
      </w:tr>
      <w:tr w:rsidR="00954DB9" w14:paraId="02394E19" w14:textId="77777777" w:rsidTr="00954DB9">
        <w:tc>
          <w:tcPr>
            <w:tcW w:w="1255" w:type="dxa"/>
          </w:tcPr>
          <w:p w14:paraId="04C488AD" w14:textId="5B5B3895" w:rsidR="00954DB9" w:rsidRDefault="00954DB9" w:rsidP="00954DB9">
            <w:r>
              <w:t>Sale</w:t>
            </w:r>
          </w:p>
        </w:tc>
        <w:tc>
          <w:tcPr>
            <w:tcW w:w="7293" w:type="dxa"/>
          </w:tcPr>
          <w:p w14:paraId="02BC05DB" w14:textId="0DDE0F81" w:rsidR="00954DB9" w:rsidRDefault="00954DB9" w:rsidP="00954DB9">
            <w:r>
              <w:t>A purchase transaction that debits the cardholders account</w:t>
            </w:r>
          </w:p>
        </w:tc>
      </w:tr>
      <w:tr w:rsidR="00954DB9" w14:paraId="24948C6B" w14:textId="77777777" w:rsidTr="00954DB9">
        <w:tc>
          <w:tcPr>
            <w:tcW w:w="1255" w:type="dxa"/>
          </w:tcPr>
          <w:p w14:paraId="27C706BA" w14:textId="46B05FFA" w:rsidR="00954DB9" w:rsidRDefault="00A62C1D" w:rsidP="00954DB9">
            <w:proofErr w:type="spellStart"/>
            <w:ins w:id="29" w:author="Philip Clarkson" w:date="2019-08-21T23:29:00Z">
              <w:r>
                <w:t>PreAuth</w:t>
              </w:r>
            </w:ins>
            <w:proofErr w:type="spellEnd"/>
          </w:p>
        </w:tc>
        <w:tc>
          <w:tcPr>
            <w:tcW w:w="7293" w:type="dxa"/>
          </w:tcPr>
          <w:p w14:paraId="1959C984" w14:textId="040BE8C7" w:rsidR="00954DB9" w:rsidRDefault="00A62C1D" w:rsidP="00954DB9">
            <w:ins w:id="30" w:author="Philip Clarkson" w:date="2019-08-21T23:29:00Z">
              <w:r>
                <w:t>A transaction to reserve funds on an account</w:t>
              </w:r>
            </w:ins>
          </w:p>
        </w:tc>
      </w:tr>
      <w:tr w:rsidR="00A62C1D" w14:paraId="072F56B3" w14:textId="77777777" w:rsidTr="00954DB9">
        <w:trPr>
          <w:ins w:id="31" w:author="Philip Clarkson" w:date="2019-08-21T23:29:00Z"/>
        </w:trPr>
        <w:tc>
          <w:tcPr>
            <w:tcW w:w="1255" w:type="dxa"/>
          </w:tcPr>
          <w:p w14:paraId="574A5805" w14:textId="0E64DBA6" w:rsidR="00A62C1D" w:rsidRDefault="00A62C1D" w:rsidP="00954DB9">
            <w:pPr>
              <w:rPr>
                <w:ins w:id="32" w:author="Philip Clarkson" w:date="2019-08-21T23:29:00Z"/>
              </w:rPr>
            </w:pPr>
            <w:ins w:id="33" w:author="Philip Clarkson" w:date="2019-08-21T23:29:00Z">
              <w:r>
                <w:t>Completion</w:t>
              </w:r>
            </w:ins>
          </w:p>
        </w:tc>
        <w:tc>
          <w:tcPr>
            <w:tcW w:w="7293" w:type="dxa"/>
          </w:tcPr>
          <w:p w14:paraId="5A1F8B49" w14:textId="453D426F" w:rsidR="00A62C1D" w:rsidRDefault="00A62C1D" w:rsidP="00954DB9">
            <w:pPr>
              <w:rPr>
                <w:ins w:id="34" w:author="Philip Clarkson" w:date="2019-08-21T23:29:00Z"/>
              </w:rPr>
            </w:pPr>
            <w:ins w:id="35" w:author="Philip Clarkson" w:date="2019-08-21T23:29:00Z">
              <w:r>
                <w:t>A transaction to complete a previous pre-auth and tr</w:t>
              </w:r>
            </w:ins>
            <w:ins w:id="36" w:author="Philip Clarkson" w:date="2019-08-21T23:30:00Z">
              <w:r>
                <w:t>ansfer the funds permanently</w:t>
              </w:r>
            </w:ins>
          </w:p>
        </w:tc>
      </w:tr>
    </w:tbl>
    <w:p w14:paraId="03AC99BB" w14:textId="77777777" w:rsidR="00954DB9" w:rsidRPr="00954DB9" w:rsidRDefault="00954DB9" w:rsidP="00954DB9">
      <w:pPr>
        <w:pStyle w:val="Heading2"/>
        <w:numPr>
          <w:ilvl w:val="0"/>
          <w:numId w:val="1"/>
        </w:numPr>
      </w:pPr>
    </w:p>
    <w:p w14:paraId="6EBD0CA4" w14:textId="77777777" w:rsidR="008D5B9B" w:rsidRDefault="008D5B9B">
      <w:pPr>
        <w:pStyle w:val="Textbody"/>
        <w:pageBreakBefore/>
      </w:pPr>
    </w:p>
    <w:p w14:paraId="659ADC5F" w14:textId="77777777" w:rsidR="008D5B9B" w:rsidRDefault="000F5FFE">
      <w:pPr>
        <w:pStyle w:val="Heading1"/>
        <w:numPr>
          <w:ilvl w:val="0"/>
          <w:numId w:val="7"/>
        </w:numPr>
      </w:pPr>
      <w:bookmarkStart w:id="37" w:name="__RefHeading__30852_769479133"/>
      <w:bookmarkStart w:id="38" w:name="_Toc14730625"/>
      <w:bookmarkEnd w:id="37"/>
      <w:r>
        <w:t>Introduction</w:t>
      </w:r>
      <w:bookmarkEnd w:id="38"/>
    </w:p>
    <w:p w14:paraId="765147E9" w14:textId="053BF73A" w:rsidR="001F0FD7" w:rsidRDefault="000F5FFE">
      <w:pPr>
        <w:pStyle w:val="Textbody"/>
      </w:pPr>
      <w:r>
        <w:t xml:space="preserve">This document is intended to be read by application integrators, who want to </w:t>
      </w:r>
      <w:r w:rsidR="001F0FD7">
        <w:t xml:space="preserve">integrate card payments into their Android-based Point of Sale application via the </w:t>
      </w:r>
      <w:proofErr w:type="spellStart"/>
      <w:r w:rsidR="001F0FD7">
        <w:t>POSitiveLib</w:t>
      </w:r>
      <w:proofErr w:type="spellEnd"/>
      <w:r w:rsidR="001F0FD7">
        <w:t xml:space="preserve"> library.</w:t>
      </w:r>
    </w:p>
    <w:p w14:paraId="776DA482" w14:textId="77777777" w:rsidR="001F0FD7" w:rsidRDefault="001F0FD7">
      <w:pPr>
        <w:pStyle w:val="Textbody"/>
      </w:pPr>
    </w:p>
    <w:p w14:paraId="01051ED4" w14:textId="2E39B79D" w:rsidR="008D5B9B" w:rsidRDefault="001F0FD7">
      <w:pPr>
        <w:pStyle w:val="Textbody"/>
      </w:pPr>
      <w:proofErr w:type="spellStart"/>
      <w:r>
        <w:t>POSitiveLib</w:t>
      </w:r>
      <w:proofErr w:type="spellEnd"/>
      <w:r>
        <w:t xml:space="preserve"> provides an easy-to-use API interface to initiate card transactions, in a java library.</w:t>
      </w:r>
    </w:p>
    <w:p w14:paraId="3C7C5739" w14:textId="77777777" w:rsidR="008D5B9B" w:rsidRDefault="008D5B9B">
      <w:pPr>
        <w:pStyle w:val="Textbody"/>
      </w:pPr>
    </w:p>
    <w:p w14:paraId="092B05FF" w14:textId="77777777" w:rsidR="008D5B9B" w:rsidRDefault="008D5B9B">
      <w:pPr>
        <w:pStyle w:val="Textbody"/>
      </w:pPr>
      <w:bookmarkStart w:id="39" w:name="__RefHeading__31078_769479133"/>
      <w:bookmarkEnd w:id="39"/>
    </w:p>
    <w:p w14:paraId="5291AFDF" w14:textId="77777777" w:rsidR="008D5B9B" w:rsidRDefault="008D5B9B">
      <w:pPr>
        <w:pStyle w:val="Textbody"/>
        <w:rPr>
          <w:color w:val="000000"/>
        </w:rPr>
      </w:pPr>
    </w:p>
    <w:p w14:paraId="3A14EC9B" w14:textId="77777777" w:rsidR="008D5B9B" w:rsidRDefault="008D5B9B">
      <w:pPr>
        <w:pStyle w:val="Textbody"/>
        <w:pageBreakBefore/>
        <w:rPr>
          <w:color w:val="000000"/>
        </w:rPr>
      </w:pPr>
    </w:p>
    <w:p w14:paraId="4FC5D40B" w14:textId="77777777" w:rsidR="008D5B9B" w:rsidRDefault="000F5FFE">
      <w:pPr>
        <w:pStyle w:val="Heading1"/>
        <w:numPr>
          <w:ilvl w:val="0"/>
          <w:numId w:val="7"/>
        </w:numPr>
      </w:pPr>
      <w:bookmarkStart w:id="40" w:name="__RefHeading__36259_2107902065"/>
      <w:bookmarkStart w:id="41" w:name="_Toc14730626"/>
      <w:bookmarkEnd w:id="40"/>
      <w:r>
        <w:t>A920 3rd Party Integration</w:t>
      </w:r>
      <w:bookmarkEnd w:id="41"/>
    </w:p>
    <w:p w14:paraId="73648CC0" w14:textId="658D6DA5" w:rsidR="008D5B9B" w:rsidRDefault="000F5FFE">
      <w:pPr>
        <w:pStyle w:val="NormalWeb"/>
      </w:pPr>
      <w:r>
        <w:t xml:space="preserve">This document provides the instructions for the </w:t>
      </w:r>
      <w:proofErr w:type="spellStart"/>
      <w:r w:rsidR="0019430D">
        <w:t>POSitiveLauncher</w:t>
      </w:r>
      <w:proofErr w:type="spellEnd"/>
      <w:r w:rsidR="0019430D">
        <w:t xml:space="preserve"> demo</w:t>
      </w:r>
      <w:r>
        <w:t xml:space="preserve"> application required for 3rd party developers to write applications that integrate with </w:t>
      </w:r>
      <w:proofErr w:type="spellStart"/>
      <w:r w:rsidR="0019430D">
        <w:t>POSitive</w:t>
      </w:r>
      <w:proofErr w:type="spellEnd"/>
      <w:r w:rsidR="0019430D">
        <w:t xml:space="preserve"> </w:t>
      </w:r>
      <w:r>
        <w:t xml:space="preserve">on the </w:t>
      </w:r>
      <w:r w:rsidR="001F0FD7">
        <w:t xml:space="preserve">Pax </w:t>
      </w:r>
      <w:r>
        <w:t>A920</w:t>
      </w:r>
      <w:r w:rsidR="001F0FD7">
        <w:t xml:space="preserve"> payment terminal</w:t>
      </w:r>
      <w:r>
        <w:t>.</w:t>
      </w:r>
    </w:p>
    <w:p w14:paraId="73788B05" w14:textId="67C55E2B" w:rsidR="008D5B9B" w:rsidRDefault="00CA35E9" w:rsidP="001F0FD7">
      <w:pPr>
        <w:pStyle w:val="Heading2"/>
      </w:pPr>
      <w:bookmarkStart w:id="42" w:name="_Toc14730627"/>
      <w:r>
        <w:t>Prerequisites</w:t>
      </w:r>
      <w:bookmarkEnd w:id="42"/>
    </w:p>
    <w:p w14:paraId="727A46F5" w14:textId="1550302D" w:rsidR="008D5B9B" w:rsidRDefault="000F5FFE">
      <w:pPr>
        <w:widowControl/>
        <w:numPr>
          <w:ilvl w:val="0"/>
          <w:numId w:val="29"/>
        </w:numPr>
        <w:suppressAutoHyphens w:val="0"/>
        <w:spacing w:before="100" w:after="100"/>
        <w:textAlignment w:val="auto"/>
      </w:pPr>
      <w:r>
        <w:t>A</w:t>
      </w:r>
      <w:r w:rsidR="001F0FD7">
        <w:t xml:space="preserve"> Pax </w:t>
      </w:r>
      <w:r>
        <w:t>A920</w:t>
      </w:r>
      <w:r w:rsidR="001F0FD7">
        <w:t xml:space="preserve"> payment terminal.</w:t>
      </w:r>
    </w:p>
    <w:p w14:paraId="580126DA" w14:textId="7E86D611" w:rsidR="008D5B9B" w:rsidRDefault="000F5FFE">
      <w:pPr>
        <w:widowControl/>
        <w:numPr>
          <w:ilvl w:val="0"/>
          <w:numId w:val="29"/>
        </w:numPr>
        <w:suppressAutoHyphens w:val="0"/>
        <w:spacing w:before="100" w:after="100"/>
        <w:textAlignment w:val="auto"/>
      </w:pPr>
      <w:r>
        <w:t>A USB cable</w:t>
      </w:r>
      <w:r w:rsidR="007518C1">
        <w:t xml:space="preserve"> (USB-A to USB micro-B)</w:t>
      </w:r>
      <w:r>
        <w:t>.</w:t>
      </w:r>
    </w:p>
    <w:p w14:paraId="3F3C7128" w14:textId="78E60438" w:rsidR="008D5B9B" w:rsidRDefault="000F5FFE">
      <w:pPr>
        <w:widowControl/>
        <w:numPr>
          <w:ilvl w:val="0"/>
          <w:numId w:val="29"/>
        </w:numPr>
        <w:suppressAutoHyphens w:val="0"/>
        <w:spacing w:before="100" w:after="100"/>
        <w:textAlignment w:val="auto"/>
      </w:pPr>
      <w:r>
        <w:t xml:space="preserve">The terminal must be installed with at least version 1.00.00 of the </w:t>
      </w:r>
      <w:proofErr w:type="spellStart"/>
      <w:r>
        <w:t>POSitive</w:t>
      </w:r>
      <w:proofErr w:type="spellEnd"/>
      <w:r>
        <w:t xml:space="preserve"> </w:t>
      </w:r>
      <w:r w:rsidR="0019430D">
        <w:t>payment application, ideally configured in demo mode to assist development.</w:t>
      </w:r>
      <w:r>
        <w:t xml:space="preserve"> </w:t>
      </w:r>
    </w:p>
    <w:p w14:paraId="0CCDDDF5" w14:textId="11E7EE33" w:rsidR="008D5B9B" w:rsidRDefault="000F5FFE">
      <w:pPr>
        <w:widowControl/>
        <w:numPr>
          <w:ilvl w:val="0"/>
          <w:numId w:val="29"/>
        </w:numPr>
        <w:suppressAutoHyphens w:val="0"/>
        <w:spacing w:before="100" w:after="100"/>
        <w:textAlignment w:val="auto"/>
      </w:pPr>
      <w:r>
        <w:t xml:space="preserve">The terminal must be put into debug mode using the </w:t>
      </w:r>
      <w:r w:rsidR="001F0FD7">
        <w:t>P</w:t>
      </w:r>
      <w:r>
        <w:t xml:space="preserve">ax website (PAX developers should know how to do this, so instructions have not been added, see </w:t>
      </w:r>
      <w:r w:rsidR="001F0FD7">
        <w:t>P</w:t>
      </w:r>
      <w:r>
        <w:t>ax for more details)</w:t>
      </w:r>
    </w:p>
    <w:p w14:paraId="50C8ABFC" w14:textId="0B8848F8" w:rsidR="008D5B9B" w:rsidRDefault="0019430D">
      <w:pPr>
        <w:pStyle w:val="Heading2"/>
      </w:pPr>
      <w:bookmarkStart w:id="43" w:name="_Toc14730628"/>
      <w:proofErr w:type="spellStart"/>
      <w:r>
        <w:t>POSitiveLauncher</w:t>
      </w:r>
      <w:proofErr w:type="spellEnd"/>
      <w:r w:rsidR="00CA35E9">
        <w:t xml:space="preserve"> – Sample Application</w:t>
      </w:r>
      <w:bookmarkEnd w:id="43"/>
    </w:p>
    <w:p w14:paraId="3D7AD44A" w14:textId="4A6ABC14" w:rsidR="008D5B9B" w:rsidRDefault="000F5FFE">
      <w:pPr>
        <w:pStyle w:val="NormalWeb"/>
      </w:pPr>
      <w:r>
        <w:tab/>
      </w:r>
      <w:r w:rsidR="001F0FD7">
        <w:t>U</w:t>
      </w:r>
      <w:r>
        <w:t xml:space="preserve">nzip and import the </w:t>
      </w:r>
      <w:proofErr w:type="spellStart"/>
      <w:r w:rsidR="0019430D">
        <w:t>POSitiveLauncher</w:t>
      </w:r>
      <w:proofErr w:type="spellEnd"/>
      <w:r>
        <w:t xml:space="preserve"> package into Android Studio.</w:t>
      </w:r>
    </w:p>
    <w:p w14:paraId="2C2EEA62" w14:textId="77777777" w:rsidR="008D5B9B" w:rsidRDefault="000F5FFE">
      <w:pPr>
        <w:widowControl/>
        <w:numPr>
          <w:ilvl w:val="0"/>
          <w:numId w:val="30"/>
        </w:numPr>
        <w:suppressAutoHyphens w:val="0"/>
        <w:spacing w:before="100" w:after="100"/>
        <w:textAlignment w:val="auto"/>
      </w:pPr>
      <w:r>
        <w:t>The application provides a very simple program that will allow you to see how a transaction and a reversal should be performed. Test buttons are provided on the main activity (see MainActivity.java)</w:t>
      </w:r>
    </w:p>
    <w:p w14:paraId="1EE280BA" w14:textId="77777777" w:rsidR="008D5B9B" w:rsidRDefault="000F5FFE">
      <w:pPr>
        <w:widowControl/>
        <w:numPr>
          <w:ilvl w:val="0"/>
          <w:numId w:val="30"/>
        </w:numPr>
        <w:suppressAutoHyphens w:val="0"/>
        <w:spacing w:before="100" w:after="100"/>
        <w:textAlignment w:val="auto"/>
      </w:pPr>
      <w:r>
        <w:t>Comments have been added in the code to explain how it works, but it should be quite self-explanatory</w:t>
      </w:r>
    </w:p>
    <w:p w14:paraId="72713237" w14:textId="1CC1F8EE" w:rsidR="008D5B9B" w:rsidRDefault="000F5FFE">
      <w:pPr>
        <w:widowControl/>
        <w:numPr>
          <w:ilvl w:val="0"/>
          <w:numId w:val="30"/>
        </w:numPr>
        <w:suppressAutoHyphens w:val="0"/>
        <w:spacing w:before="100" w:after="100"/>
        <w:textAlignment w:val="auto"/>
      </w:pPr>
      <w:r>
        <w:t xml:space="preserve">The code relies on a library that is included called </w:t>
      </w:r>
      <w:proofErr w:type="spellStart"/>
      <w:r w:rsidR="0019430D">
        <w:t>POSitive</w:t>
      </w:r>
      <w:r>
        <w:t>lib</w:t>
      </w:r>
      <w:proofErr w:type="spellEnd"/>
      <w:r>
        <w:t>-X.X-</w:t>
      </w:r>
      <w:proofErr w:type="spellStart"/>
      <w:r>
        <w:t>release.aar</w:t>
      </w:r>
      <w:proofErr w:type="spellEnd"/>
      <w:r>
        <w:t xml:space="preserve">. </w:t>
      </w:r>
      <w:r w:rsidR="001F0FD7">
        <w:t>L</w:t>
      </w:r>
      <w:r>
        <w:t xml:space="preserve">ook at the manifest and the </w:t>
      </w:r>
      <w:proofErr w:type="spellStart"/>
      <w:proofErr w:type="gramStart"/>
      <w:r>
        <w:t>build.gradle</w:t>
      </w:r>
      <w:proofErr w:type="spellEnd"/>
      <w:proofErr w:type="gramEnd"/>
      <w:r>
        <w:t xml:space="preserve"> files to see how it is integrated.</w:t>
      </w:r>
    </w:p>
    <w:p w14:paraId="7BA04F3A" w14:textId="4938E10D" w:rsidR="008D5B9B" w:rsidRDefault="000F5FFE">
      <w:pPr>
        <w:widowControl/>
        <w:numPr>
          <w:ilvl w:val="0"/>
          <w:numId w:val="30"/>
        </w:numPr>
        <w:suppressAutoHyphens w:val="0"/>
        <w:spacing w:before="100" w:after="100"/>
        <w:textAlignment w:val="auto"/>
      </w:pPr>
      <w:r>
        <w:t xml:space="preserve">The IPC comms </w:t>
      </w:r>
      <w:proofErr w:type="gramStart"/>
      <w:r>
        <w:t>rely</w:t>
      </w:r>
      <w:proofErr w:type="gramEnd"/>
      <w:r>
        <w:t xml:space="preserve"> on a </w:t>
      </w:r>
      <w:proofErr w:type="spellStart"/>
      <w:r>
        <w:t>BroadcastReceiver</w:t>
      </w:r>
      <w:proofErr w:type="spellEnd"/>
      <w:r>
        <w:t xml:space="preserve"> being used to send/receive the messages. </w:t>
      </w:r>
      <w:r w:rsidR="001F0FD7">
        <w:t>L</w:t>
      </w:r>
      <w:r>
        <w:t>ook at the manifest to see how this should be declared. The example implementation is in TestLaunchReceiver.java</w:t>
      </w:r>
    </w:p>
    <w:p w14:paraId="500C6FF6" w14:textId="17C5EDFF" w:rsidR="008D5B9B" w:rsidRDefault="000F5FFE">
      <w:pPr>
        <w:widowControl/>
        <w:numPr>
          <w:ilvl w:val="0"/>
          <w:numId w:val="30"/>
        </w:numPr>
        <w:suppressAutoHyphens w:val="0"/>
        <w:spacing w:before="100" w:after="100"/>
        <w:textAlignment w:val="auto"/>
      </w:pPr>
      <w:r>
        <w:t xml:space="preserve">It is the responsibility of the calling app to return itself to the foreground once the transaction is completed (The sample app also does this in the </w:t>
      </w:r>
      <w:proofErr w:type="spellStart"/>
      <w:r w:rsidR="0019430D">
        <w:t>POSitiveLaunc</w:t>
      </w:r>
      <w:r>
        <w:t>Receiver</w:t>
      </w:r>
      <w:proofErr w:type="spellEnd"/>
      <w:r>
        <w:t xml:space="preserve"> by calling </w:t>
      </w:r>
      <w:proofErr w:type="spellStart"/>
      <w:proofErr w:type="gramStart"/>
      <w:r>
        <w:t>startActivity</w:t>
      </w:r>
      <w:proofErr w:type="spellEnd"/>
      <w:r>
        <w:t>(</w:t>
      </w:r>
      <w:proofErr w:type="gramEnd"/>
      <w:r>
        <w:t>) once the result has been received)</w:t>
      </w:r>
    </w:p>
    <w:p w14:paraId="08300F01" w14:textId="5EF7CA47" w:rsidR="008D5B9B" w:rsidRDefault="001F0FD7">
      <w:pPr>
        <w:widowControl/>
        <w:numPr>
          <w:ilvl w:val="0"/>
          <w:numId w:val="30"/>
        </w:numPr>
        <w:suppressAutoHyphens w:val="0"/>
        <w:spacing w:before="100" w:after="100"/>
        <w:textAlignment w:val="auto"/>
      </w:pPr>
      <w:r>
        <w:t>EFT Solutions</w:t>
      </w:r>
      <w:r w:rsidR="000F5FFE">
        <w:t xml:space="preserve"> intend to update the </w:t>
      </w:r>
      <w:proofErr w:type="spellStart"/>
      <w:r w:rsidR="0019430D">
        <w:t>POSitiveL</w:t>
      </w:r>
      <w:r w:rsidR="000F5FFE">
        <w:t>ib</w:t>
      </w:r>
      <w:proofErr w:type="spellEnd"/>
      <w:r w:rsidR="000F5FFE">
        <w:t xml:space="preserve"> with more functionality as required, so more details of the transaction will be added as requested. Please email specific requests</w:t>
      </w:r>
      <w:r>
        <w:t>/</w:t>
      </w:r>
      <w:r w:rsidR="000F5FFE">
        <w:t>comments to philip@eft-solutions.co.uk</w:t>
      </w:r>
    </w:p>
    <w:p w14:paraId="36BC5CA6" w14:textId="0C3A7C99" w:rsidR="008D5B9B" w:rsidRDefault="000F5FFE">
      <w:pPr>
        <w:pStyle w:val="NormalWeb"/>
      </w:pPr>
      <w:r>
        <w:t>In Summary</w:t>
      </w:r>
      <w:r w:rsidR="001F0FD7">
        <w:t>:</w:t>
      </w:r>
      <w:r>
        <w:t xml:space="preserve"> you should be able to declare a receiver and use the included library to do IPC comms to and from the </w:t>
      </w:r>
      <w:proofErr w:type="spellStart"/>
      <w:r w:rsidR="0019430D">
        <w:t>POSitive</w:t>
      </w:r>
      <w:proofErr w:type="spellEnd"/>
      <w:r>
        <w:t xml:space="preserve"> app (Using this app as a working example)</w:t>
      </w:r>
    </w:p>
    <w:p w14:paraId="733B2A7D" w14:textId="77777777" w:rsidR="008D5B9B" w:rsidRDefault="000F5FFE">
      <w:pPr>
        <w:pStyle w:val="Heading2"/>
      </w:pPr>
      <w:bookmarkStart w:id="44" w:name="_Toc14730629"/>
      <w:r>
        <w:t>Terminal Profile</w:t>
      </w:r>
      <w:bookmarkEnd w:id="44"/>
    </w:p>
    <w:p w14:paraId="3FD9E39D" w14:textId="1F481E2A" w:rsidR="008D5B9B" w:rsidRDefault="000F5FFE">
      <w:pPr>
        <w:pStyle w:val="NormalWeb"/>
      </w:pPr>
      <w:r>
        <w:t>There is a config file on the terminal called profile.xml. This file determines which apps are on display from the main menu.</w:t>
      </w:r>
    </w:p>
    <w:p w14:paraId="24FDCE96" w14:textId="5B30D67A" w:rsidR="008D5B9B" w:rsidRDefault="000F5FFE">
      <w:pPr>
        <w:pStyle w:val="NormalWeb"/>
      </w:pPr>
      <w:r>
        <w:t xml:space="preserve">There is an example of the </w:t>
      </w:r>
      <w:r w:rsidR="001A3AEB">
        <w:t xml:space="preserve">proile.xml </w:t>
      </w:r>
      <w:r>
        <w:t xml:space="preserve">file containing </w:t>
      </w:r>
      <w:proofErr w:type="spellStart"/>
      <w:r w:rsidR="0019430D">
        <w:t>POSitiveLauncher</w:t>
      </w:r>
      <w:proofErr w:type="spellEnd"/>
      <w:r>
        <w:t xml:space="preserve"> in the root directory of the test app.</w:t>
      </w:r>
    </w:p>
    <w:p w14:paraId="37EB0E16" w14:textId="5F067DE5" w:rsidR="008D5B9B" w:rsidRDefault="000F5FFE">
      <w:pPr>
        <w:pStyle w:val="NormalWeb"/>
      </w:pPr>
      <w:r>
        <w:lastRenderedPageBreak/>
        <w:t xml:space="preserve">The file </w:t>
      </w:r>
      <w:r w:rsidR="001A3AEB">
        <w:t>needs to</w:t>
      </w:r>
      <w:r>
        <w:t xml:space="preserve"> contain the name you want to display on the menu and the package name, so that the main service can identify you</w:t>
      </w:r>
      <w:r w:rsidR="001F0FD7">
        <w:t>r</w:t>
      </w:r>
      <w:r>
        <w:t xml:space="preserve"> application.</w:t>
      </w:r>
    </w:p>
    <w:p w14:paraId="5CF69A8F" w14:textId="436E5523" w:rsidR="001A3AEB" w:rsidRDefault="001A3AEB">
      <w:pPr>
        <w:pStyle w:val="NormalWeb"/>
      </w:pPr>
      <w:r>
        <w:t>E.g.</w:t>
      </w:r>
    </w:p>
    <w:p w14:paraId="120E2356" w14:textId="77777777" w:rsidR="001A3AEB" w:rsidRDefault="001A3AEB" w:rsidP="001A3AEB">
      <w:pPr>
        <w:pStyle w:val="Quote"/>
        <w:jc w:val="left"/>
        <w:rPr>
          <w:rFonts w:ascii="Courier New" w:hAnsi="Courier New"/>
        </w:rPr>
      </w:pPr>
      <w:r>
        <w:t>&lt;</w:t>
      </w:r>
      <w:proofErr w:type="spellStart"/>
      <w:r>
        <w:rPr>
          <w:b/>
          <w:bCs/>
          <w:color w:val="000080"/>
        </w:rPr>
        <w:t>menuItem</w:t>
      </w:r>
      <w:proofErr w:type="spellEnd"/>
      <w:r>
        <w:t>&gt;</w:t>
      </w:r>
      <w:r>
        <w:br/>
        <w:t xml:space="preserve">    &lt;</w:t>
      </w:r>
      <w:proofErr w:type="spellStart"/>
      <w:r>
        <w:rPr>
          <w:b/>
          <w:bCs/>
          <w:color w:val="000080"/>
        </w:rPr>
        <w:t>packageName</w:t>
      </w:r>
      <w:proofErr w:type="spellEnd"/>
      <w:r>
        <w:t>&gt;</w:t>
      </w:r>
      <w:proofErr w:type="spellStart"/>
      <w:r>
        <w:t>eft.com.positivelauncher</w:t>
      </w:r>
      <w:proofErr w:type="spellEnd"/>
      <w:r>
        <w:t>&lt;/</w:t>
      </w:r>
      <w:proofErr w:type="spellStart"/>
      <w:r>
        <w:rPr>
          <w:b/>
          <w:bCs/>
          <w:color w:val="000080"/>
        </w:rPr>
        <w:t>packageName</w:t>
      </w:r>
      <w:proofErr w:type="spellEnd"/>
      <w:r>
        <w:t>&gt;</w:t>
      </w:r>
      <w:r>
        <w:br/>
        <w:t xml:space="preserve">    &lt;</w:t>
      </w:r>
      <w:proofErr w:type="spellStart"/>
      <w:r>
        <w:rPr>
          <w:b/>
          <w:bCs/>
          <w:color w:val="000080"/>
        </w:rPr>
        <w:t>displayName</w:t>
      </w:r>
      <w:proofErr w:type="spellEnd"/>
      <w:r>
        <w:t>&gt;Test Launcher&lt;/</w:t>
      </w:r>
      <w:proofErr w:type="spellStart"/>
      <w:r>
        <w:rPr>
          <w:b/>
          <w:bCs/>
          <w:color w:val="000080"/>
        </w:rPr>
        <w:t>displayName</w:t>
      </w:r>
      <w:proofErr w:type="spellEnd"/>
      <w:r>
        <w:t>&gt;</w:t>
      </w:r>
      <w:r>
        <w:br/>
        <w:t>&lt;/</w:t>
      </w:r>
      <w:proofErr w:type="spellStart"/>
      <w:r>
        <w:rPr>
          <w:b/>
          <w:bCs/>
          <w:color w:val="000080"/>
        </w:rPr>
        <w:t>menuItem</w:t>
      </w:r>
      <w:proofErr w:type="spellEnd"/>
      <w:r>
        <w:t>&gt;</w:t>
      </w:r>
    </w:p>
    <w:p w14:paraId="047EDDC3" w14:textId="77777777" w:rsidR="001A3AEB" w:rsidRDefault="001A3AEB">
      <w:pPr>
        <w:pStyle w:val="NormalWeb"/>
      </w:pPr>
    </w:p>
    <w:p w14:paraId="4F88214E" w14:textId="0DBB35C8" w:rsidR="008D5B9B" w:rsidRDefault="000F5FFE">
      <w:pPr>
        <w:pStyle w:val="NormalWeb"/>
      </w:pPr>
      <w:r>
        <w:t>You can update the file and install it to display your app using the following adb.exe command.</w:t>
      </w:r>
      <w:r w:rsidR="001A3AEB">
        <w:t xml:space="preserve"> In a live environment this configuration will be pushed down from the TMS.</w:t>
      </w:r>
    </w:p>
    <w:p w14:paraId="347299D5" w14:textId="77777777" w:rsidR="008D5B9B" w:rsidRPr="00034ED9" w:rsidRDefault="000F5FFE">
      <w:pPr>
        <w:pStyle w:val="NormalWeb"/>
        <w:rPr>
          <w:rFonts w:ascii="Consolas" w:hAnsi="Consolas"/>
        </w:rPr>
      </w:pPr>
      <w:r w:rsidRPr="00034ED9">
        <w:rPr>
          <w:rFonts w:ascii="Consolas" w:hAnsi="Consolas"/>
        </w:rPr>
        <w:t>adb.exe push profile.xml /data/data/</w:t>
      </w:r>
      <w:proofErr w:type="spellStart"/>
      <w:r w:rsidRPr="00034ED9">
        <w:rPr>
          <w:rFonts w:ascii="Consolas" w:hAnsi="Consolas"/>
        </w:rPr>
        <w:t>eft.com.positivesvc</w:t>
      </w:r>
      <w:proofErr w:type="spellEnd"/>
      <w:r w:rsidRPr="00034ED9">
        <w:rPr>
          <w:rFonts w:ascii="Consolas" w:hAnsi="Consolas"/>
        </w:rPr>
        <w:t>/files</w:t>
      </w:r>
    </w:p>
    <w:p w14:paraId="2B845AD2" w14:textId="0F07E067" w:rsidR="008D5B9B" w:rsidRDefault="000F5FFE">
      <w:pPr>
        <w:pStyle w:val="NormalWeb"/>
      </w:pPr>
      <w:r>
        <w:t> </w:t>
      </w:r>
    </w:p>
    <w:p w14:paraId="6A228442" w14:textId="77777777" w:rsidR="001A3AEB" w:rsidRDefault="001A3AEB">
      <w:pPr>
        <w:pStyle w:val="NormalWeb"/>
      </w:pPr>
    </w:p>
    <w:p w14:paraId="0F9CE6FC" w14:textId="77777777" w:rsidR="008D5B9B" w:rsidRDefault="000F5FFE">
      <w:pPr>
        <w:pStyle w:val="Heading2"/>
      </w:pPr>
      <w:bookmarkStart w:id="45" w:name="_Toc14730630"/>
      <w:r>
        <w:rPr>
          <w:rStyle w:val="Strong"/>
          <w:b/>
          <w:bCs/>
        </w:rPr>
        <w:t>Integration Rules</w:t>
      </w:r>
      <w:bookmarkEnd w:id="45"/>
      <w:r>
        <w:rPr>
          <w:rStyle w:val="Strong"/>
          <w:b/>
          <w:bCs/>
        </w:rPr>
        <w:t xml:space="preserve"> </w:t>
      </w:r>
    </w:p>
    <w:p w14:paraId="3FB5395E" w14:textId="04B6A91B" w:rsidR="008D5B9B" w:rsidRDefault="007A06BC">
      <w:pPr>
        <w:pStyle w:val="NormalWeb"/>
      </w:pPr>
      <w:r>
        <w:t>1</w:t>
      </w:r>
      <w:r w:rsidR="000F5FFE">
        <w:t xml:space="preserve">. The apps must not </w:t>
      </w:r>
      <w:r>
        <w:t xml:space="preserve">bring down the network stack. Both the payment application and the </w:t>
      </w:r>
      <w:proofErr w:type="spellStart"/>
      <w:r>
        <w:t>paxstore</w:t>
      </w:r>
      <w:proofErr w:type="spellEnd"/>
      <w:r>
        <w:t xml:space="preserve"> app require internet connectivity to upload transactions in the background.</w:t>
      </w:r>
    </w:p>
    <w:p w14:paraId="2666B21A" w14:textId="0FBCECF5" w:rsidR="008D5B9B" w:rsidRDefault="0027308B">
      <w:pPr>
        <w:pStyle w:val="NormalWeb"/>
      </w:pPr>
      <w:r>
        <w:t>2</w:t>
      </w:r>
      <w:r w:rsidR="000F5FFE">
        <w:t xml:space="preserve">. </w:t>
      </w:r>
      <w:r w:rsidR="00034ED9">
        <w:t>N</w:t>
      </w:r>
      <w:r w:rsidR="000F5FFE">
        <w:t>ew app</w:t>
      </w:r>
      <w:r w:rsidR="00034ED9">
        <w:t>lications</w:t>
      </w:r>
      <w:r w:rsidR="000F5FFE">
        <w:t xml:space="preserve"> must not install themselves as a launcher process</w:t>
      </w:r>
    </w:p>
    <w:p w14:paraId="4CCB58F3" w14:textId="77777777" w:rsidR="008D5B9B" w:rsidRDefault="008D5B9B">
      <w:pPr>
        <w:pStyle w:val="NormalWeb"/>
      </w:pPr>
    </w:p>
    <w:p w14:paraId="52FCE8F0" w14:textId="65A11E1D" w:rsidR="00C05145" w:rsidRDefault="00C05145">
      <w:pPr>
        <w:pStyle w:val="Heading2"/>
      </w:pPr>
      <w:bookmarkStart w:id="46" w:name="_Toc14730631"/>
      <w:r>
        <w:t>Transaction Initiation</w:t>
      </w:r>
      <w:bookmarkEnd w:id="46"/>
    </w:p>
    <w:p w14:paraId="2DA5B811" w14:textId="2818CA2F" w:rsidR="002263E5" w:rsidRDefault="00F329D9" w:rsidP="00F329D9">
      <w:pPr>
        <w:pStyle w:val="NormalWeb"/>
        <w:rPr>
          <w:ins w:id="47" w:author="Philip Clarkson" w:date="2019-08-21T23:50:00Z"/>
        </w:rPr>
      </w:pPr>
      <w:r>
        <w:t xml:space="preserve">To initiate a transaction, call the API functions on the </w:t>
      </w:r>
      <w:proofErr w:type="spellStart"/>
      <w:r>
        <w:t>Pos</w:t>
      </w:r>
      <w:ins w:id="48" w:author="Philip Clarkson" w:date="2019-08-21T23:31:00Z">
        <w:r w:rsidR="00A62C1D">
          <w:t>Integrate</w:t>
        </w:r>
      </w:ins>
      <w:proofErr w:type="spellEnd"/>
      <w:del w:id="49" w:author="Philip Clarkson" w:date="2019-08-21T23:31:00Z">
        <w:r w:rsidDel="00A62C1D">
          <w:delText>itiveLib</w:delText>
        </w:r>
      </w:del>
      <w:r>
        <w:t xml:space="preserve"> class. </w:t>
      </w:r>
      <w:ins w:id="50" w:author="Philip Clarkson" w:date="2019-08-21T23:49:00Z">
        <w:r w:rsidR="002263E5">
          <w:t xml:space="preserve">The methods take </w:t>
        </w:r>
      </w:ins>
      <w:ins w:id="51" w:author="Philip Clarkson" w:date="2019-08-21T23:56:00Z">
        <w:r w:rsidR="00676668">
          <w:t xml:space="preserve">additional </w:t>
        </w:r>
      </w:ins>
      <w:ins w:id="52" w:author="Philip Clarkson" w:date="2019-08-21T23:49:00Z">
        <w:r w:rsidR="002263E5">
          <w:t>configuration</w:t>
        </w:r>
      </w:ins>
      <w:ins w:id="53" w:author="Philip Clarkson" w:date="2019-08-21T23:56:00Z">
        <w:r w:rsidR="00676668">
          <w:t xml:space="preserve">, </w:t>
        </w:r>
      </w:ins>
      <w:ins w:id="54" w:author="Philip Clarkson" w:date="2019-08-21T23:49:00Z">
        <w:r w:rsidR="002263E5">
          <w:t>passed in as a Ha</w:t>
        </w:r>
      </w:ins>
      <w:ins w:id="55" w:author="Philip Clarkson" w:date="2019-08-21T23:50:00Z">
        <w:r w:rsidR="002263E5">
          <w:t xml:space="preserve">shMap to the function. </w:t>
        </w:r>
      </w:ins>
    </w:p>
    <w:p w14:paraId="04C79E14" w14:textId="58A8EB4C" w:rsidR="002263E5" w:rsidRDefault="002263E5" w:rsidP="00F329D9">
      <w:pPr>
        <w:pStyle w:val="NormalWeb"/>
      </w:pPr>
      <w:ins w:id="56" w:author="Philip Clarkson" w:date="2019-08-21T23:50:00Z">
        <w:r>
          <w:t xml:space="preserve">The HashMap is populated with </w:t>
        </w:r>
      </w:ins>
      <w:ins w:id="57" w:author="Philip Clarkson" w:date="2019-08-21T23:56:00Z">
        <w:r w:rsidR="00676668">
          <w:t xml:space="preserve">additional </w:t>
        </w:r>
      </w:ins>
      <w:ins w:id="58" w:author="Philip Clarkson" w:date="2019-08-21T23:50:00Z">
        <w:r>
          <w:t xml:space="preserve">values identified by the </w:t>
        </w:r>
        <w:proofErr w:type="spellStart"/>
        <w:r>
          <w:t>enum</w:t>
        </w:r>
        <w:proofErr w:type="spellEnd"/>
        <w:r>
          <w:t xml:space="preserve"> CONFIG_TYPE on PosIntegrate.java</w:t>
        </w:r>
      </w:ins>
    </w:p>
    <w:p w14:paraId="7243D620" w14:textId="77777777" w:rsidR="00817912" w:rsidRDefault="00817912" w:rsidP="00F329D9">
      <w:pPr>
        <w:pStyle w:val="NormalWeb"/>
      </w:pPr>
    </w:p>
    <w:p w14:paraId="18572430" w14:textId="3F6DCC4F" w:rsidR="0094333A" w:rsidRDefault="0094333A" w:rsidP="00F329D9">
      <w:pPr>
        <w:pStyle w:val="NormalWeb"/>
      </w:pPr>
      <w:r>
        <w:t>Declarations:</w:t>
      </w:r>
    </w:p>
    <w:p w14:paraId="49DEE656" w14:textId="619E3809" w:rsidR="00A62C1D" w:rsidRDefault="00A62C1D" w:rsidP="00A62C1D">
      <w:pPr>
        <w:pStyle w:val="NoSpacing"/>
        <w:numPr>
          <w:ilvl w:val="0"/>
          <w:numId w:val="36"/>
        </w:numPr>
        <w:rPr>
          <w:ins w:id="59" w:author="Philip Clarkson" w:date="2019-08-21T23:32:00Z"/>
        </w:rPr>
        <w:pPrChange w:id="60" w:author="Philip Clarkson" w:date="2019-08-21T23:34:00Z">
          <w:pPr>
            <w:pStyle w:val="HTMLPreformatted"/>
            <w:numPr>
              <w:numId w:val="35"/>
            </w:numPr>
            <w:shd w:val="clear" w:color="auto" w:fill="FFFFFF"/>
            <w:ind w:left="720" w:hanging="360"/>
          </w:pPr>
        </w:pPrChange>
      </w:pPr>
      <w:proofErr w:type="spellStart"/>
      <w:ins w:id="61" w:author="Philip Clarkson" w:date="2019-08-21T23:32:00Z">
        <w:r>
          <w:t>PositiveError</w:t>
        </w:r>
        <w:proofErr w:type="spellEnd"/>
        <w:r>
          <w:t xml:space="preserve"> </w:t>
        </w:r>
        <w:proofErr w:type="spellStart"/>
        <w:proofErr w:type="gramStart"/>
        <w:r w:rsidRPr="00CF41A9">
          <w:rPr>
            <w:b/>
            <w:bCs/>
            <w:rPrChange w:id="62" w:author="Philip Clarkson" w:date="2019-08-22T00:03:00Z">
              <w:rPr/>
            </w:rPrChange>
          </w:rPr>
          <w:t>executeTransaction</w:t>
        </w:r>
        <w:proofErr w:type="spellEnd"/>
        <w:r>
          <w:t>(</w:t>
        </w:r>
        <w:proofErr w:type="gramEnd"/>
        <w:r>
          <w:t xml:space="preserve">Context context, TRANSACTION_TYPE </w:t>
        </w:r>
        <w:proofErr w:type="spellStart"/>
        <w:r>
          <w:t>transType</w:t>
        </w:r>
        <w:proofErr w:type="spellEnd"/>
        <w:r>
          <w:t xml:space="preserve">, HashMap&lt;CONFIG_TYPE, String&gt; </w:t>
        </w:r>
        <w:proofErr w:type="spellStart"/>
        <w:r>
          <w:t>args</w:t>
        </w:r>
        <w:proofErr w:type="spellEnd"/>
        <w:r>
          <w:t>)</w:t>
        </w:r>
      </w:ins>
    </w:p>
    <w:p w14:paraId="495A13F5" w14:textId="5A534653" w:rsidR="00A62C1D" w:rsidRDefault="00A62C1D" w:rsidP="00A62C1D">
      <w:pPr>
        <w:pStyle w:val="NoSpacing"/>
        <w:numPr>
          <w:ilvl w:val="0"/>
          <w:numId w:val="36"/>
        </w:numPr>
        <w:rPr>
          <w:ins w:id="63" w:author="Philip Clarkson" w:date="2019-08-21T23:33:00Z"/>
        </w:rPr>
        <w:pPrChange w:id="64" w:author="Philip Clarkson" w:date="2019-08-21T23:34:00Z">
          <w:pPr>
            <w:pStyle w:val="HTMLPreformatted"/>
            <w:numPr>
              <w:numId w:val="35"/>
            </w:numPr>
            <w:shd w:val="clear" w:color="auto" w:fill="FFFFFF"/>
            <w:ind w:left="720" w:hanging="360"/>
          </w:pPr>
        </w:pPrChange>
      </w:pPr>
      <w:proofErr w:type="spellStart"/>
      <w:ins w:id="65" w:author="Philip Clarkson" w:date="2019-08-21T23:32:00Z">
        <w:r>
          <w:t>PositiveError</w:t>
        </w:r>
        <w:proofErr w:type="spellEnd"/>
        <w:r>
          <w:t xml:space="preserve"> </w:t>
        </w:r>
        <w:proofErr w:type="spellStart"/>
        <w:proofErr w:type="gramStart"/>
        <w:r w:rsidRPr="00CF41A9">
          <w:rPr>
            <w:b/>
            <w:bCs/>
            <w:rPrChange w:id="66" w:author="Philip Clarkson" w:date="2019-08-22T00:03:00Z">
              <w:rPr/>
            </w:rPrChange>
          </w:rPr>
          <w:t>cancelTransaction</w:t>
        </w:r>
        <w:proofErr w:type="spellEnd"/>
        <w:r>
          <w:t>(</w:t>
        </w:r>
        <w:proofErr w:type="gramEnd"/>
        <w:r>
          <w:t xml:space="preserve">Context context) </w:t>
        </w:r>
      </w:ins>
    </w:p>
    <w:p w14:paraId="35CC1933" w14:textId="77777777" w:rsidR="00A62C1D" w:rsidRDefault="00A62C1D" w:rsidP="00A62C1D">
      <w:pPr>
        <w:pStyle w:val="NoSpacing"/>
        <w:numPr>
          <w:ilvl w:val="0"/>
          <w:numId w:val="36"/>
        </w:numPr>
        <w:rPr>
          <w:ins w:id="67" w:author="Philip Clarkson" w:date="2019-08-21T23:33:00Z"/>
          <w:rFonts w:ascii="Courier New" w:hAnsi="Courier New"/>
        </w:rPr>
        <w:pPrChange w:id="68" w:author="Philip Clarkson" w:date="2019-08-21T23:34:00Z">
          <w:pPr>
            <w:pStyle w:val="HTMLPreformatted"/>
            <w:numPr>
              <w:numId w:val="35"/>
            </w:numPr>
            <w:shd w:val="clear" w:color="auto" w:fill="FFFFFF"/>
            <w:ind w:left="720" w:hanging="360"/>
          </w:pPr>
        </w:pPrChange>
      </w:pPr>
      <w:proofErr w:type="spellStart"/>
      <w:ins w:id="69" w:author="Philip Clarkson" w:date="2019-08-21T23:33:00Z">
        <w:r>
          <w:t>PositiveError</w:t>
        </w:r>
        <w:proofErr w:type="spellEnd"/>
        <w:r>
          <w:t xml:space="preserve"> </w:t>
        </w:r>
        <w:proofErr w:type="spellStart"/>
        <w:proofErr w:type="gramStart"/>
        <w:r w:rsidRPr="00CF41A9">
          <w:rPr>
            <w:b/>
            <w:bCs/>
            <w:rPrChange w:id="70" w:author="Philip Clarkson" w:date="2019-08-22T00:03:00Z">
              <w:rPr/>
            </w:rPrChange>
          </w:rPr>
          <w:t>executeReversal</w:t>
        </w:r>
        <w:proofErr w:type="spellEnd"/>
        <w:r>
          <w:t>(</w:t>
        </w:r>
        <w:proofErr w:type="gramEnd"/>
        <w:r>
          <w:t xml:space="preserve">Context context,  HashMap&lt;CONFIG_TYPE, String&gt; </w:t>
        </w:r>
        <w:proofErr w:type="spellStart"/>
        <w:r>
          <w:t>args</w:t>
        </w:r>
        <w:proofErr w:type="spellEnd"/>
        <w:r>
          <w:t>)</w:t>
        </w:r>
      </w:ins>
    </w:p>
    <w:p w14:paraId="5A1D8436" w14:textId="531E3B89" w:rsidR="0094333A" w:rsidRPr="0094333A" w:rsidDel="00A62C1D" w:rsidRDefault="0094333A" w:rsidP="00A62C1D">
      <w:pPr>
        <w:pStyle w:val="NoSpacing"/>
        <w:rPr>
          <w:del w:id="71" w:author="Philip Clarkson" w:date="2019-08-21T23:32:00Z"/>
          <w:rFonts w:ascii="Courier New" w:hAnsi="Courier New"/>
        </w:rPr>
        <w:pPrChange w:id="72" w:author="Philip Clarkson" w:date="2019-08-21T23:32:00Z">
          <w:pPr>
            <w:pStyle w:val="NoSpacing"/>
            <w:numPr>
              <w:numId w:val="35"/>
            </w:numPr>
            <w:ind w:left="720" w:hanging="360"/>
          </w:pPr>
        </w:pPrChange>
      </w:pPr>
      <w:del w:id="73" w:author="Philip Clarkson" w:date="2019-08-21T23:32:00Z">
        <w:r w:rsidRPr="0094333A" w:rsidDel="00A62C1D">
          <w:rPr>
            <w:b/>
            <w:bCs/>
            <w:color w:val="000080"/>
          </w:rPr>
          <w:delText xml:space="preserve">boolean </w:delText>
        </w:r>
        <w:r w:rsidDel="00A62C1D">
          <w:delText xml:space="preserve">runTrans(Context context, </w:delText>
        </w:r>
        <w:r w:rsidRPr="0094333A" w:rsidDel="00A62C1D">
          <w:rPr>
            <w:b/>
            <w:bCs/>
            <w:color w:val="000080"/>
          </w:rPr>
          <w:delText xml:space="preserve">int </w:delText>
        </w:r>
        <w:r w:rsidDel="00A62C1D">
          <w:delText>amount, String transType);</w:delText>
        </w:r>
      </w:del>
    </w:p>
    <w:p w14:paraId="3D983A6D" w14:textId="63B8179E" w:rsidR="0094333A" w:rsidDel="00A62C1D" w:rsidRDefault="0094333A" w:rsidP="00A62C1D">
      <w:pPr>
        <w:pStyle w:val="NoSpacing"/>
        <w:rPr>
          <w:del w:id="74" w:author="Philip Clarkson" w:date="2019-08-21T23:34:00Z"/>
        </w:rPr>
        <w:pPrChange w:id="75" w:author="Philip Clarkson" w:date="2019-08-21T23:32:00Z">
          <w:pPr>
            <w:pStyle w:val="NoSpacing"/>
            <w:numPr>
              <w:numId w:val="35"/>
            </w:numPr>
            <w:ind w:left="720" w:hanging="360"/>
          </w:pPr>
        </w:pPrChange>
      </w:pPr>
      <w:del w:id="76" w:author="Philip Clarkson" w:date="2019-08-21T23:34:00Z">
        <w:r w:rsidRPr="0094333A" w:rsidDel="00A62C1D">
          <w:rPr>
            <w:b/>
            <w:bCs/>
            <w:color w:val="000080"/>
          </w:rPr>
          <w:delText xml:space="preserve">boolean </w:delText>
        </w:r>
        <w:r w:rsidDel="00A62C1D">
          <w:delText xml:space="preserve">runTrans(Context context, </w:delText>
        </w:r>
        <w:r w:rsidRPr="0094333A" w:rsidDel="00A62C1D">
          <w:rPr>
            <w:b/>
            <w:bCs/>
            <w:color w:val="000080"/>
          </w:rPr>
          <w:delText xml:space="preserve">int </w:delText>
        </w:r>
        <w:r w:rsidDel="00A62C1D">
          <w:delText>amount, String transType, HashMap&lt;String, String&gt;</w:delText>
        </w:r>
        <w:r w:rsidR="00817912" w:rsidDel="00A62C1D">
          <w:delText xml:space="preserve"> args);</w:delText>
        </w:r>
      </w:del>
    </w:p>
    <w:p w14:paraId="50947CB9" w14:textId="0F00E5A5" w:rsidR="0094333A" w:rsidDel="00A62C1D" w:rsidRDefault="0094333A" w:rsidP="00C91939">
      <w:pPr>
        <w:pStyle w:val="NoSpacing"/>
        <w:numPr>
          <w:ilvl w:val="0"/>
          <w:numId w:val="35"/>
        </w:numPr>
        <w:rPr>
          <w:del w:id="77" w:author="Philip Clarkson" w:date="2019-08-21T23:34:00Z"/>
        </w:rPr>
      </w:pPr>
      <w:del w:id="78" w:author="Philip Clarkson" w:date="2019-08-21T23:34:00Z">
        <w:r w:rsidRPr="00817912" w:rsidDel="00A62C1D">
          <w:rPr>
            <w:b/>
            <w:bCs/>
            <w:color w:val="000080"/>
          </w:rPr>
          <w:delText xml:space="preserve">boolean </w:delText>
        </w:r>
        <w:r w:rsidRPr="0094333A" w:rsidDel="00A62C1D">
          <w:delText xml:space="preserve">runReversal(Context context, </w:delText>
        </w:r>
        <w:r w:rsidRPr="00817912" w:rsidDel="00A62C1D">
          <w:rPr>
            <w:b/>
            <w:bCs/>
            <w:color w:val="000080"/>
          </w:rPr>
          <w:delText xml:space="preserve">int </w:delText>
        </w:r>
        <w:r w:rsidRPr="0094333A" w:rsidDel="00A62C1D">
          <w:delText xml:space="preserve">amount, </w:delText>
        </w:r>
        <w:r w:rsidRPr="00817912" w:rsidDel="00A62C1D">
          <w:rPr>
            <w:b/>
            <w:bCs/>
            <w:color w:val="000080"/>
          </w:rPr>
          <w:delText xml:space="preserve">int </w:delText>
        </w:r>
        <w:r w:rsidRPr="0094333A" w:rsidDel="00A62C1D">
          <w:delText xml:space="preserve">receiptNumberForReversal) </w:delText>
        </w:r>
        <w:r w:rsidR="00817912" w:rsidDel="00A62C1D">
          <w:delText>;</w:delText>
        </w:r>
      </w:del>
    </w:p>
    <w:p w14:paraId="6B81AC9B" w14:textId="1CC83F0A" w:rsidR="0094333A" w:rsidRPr="00817912" w:rsidDel="00A62C1D" w:rsidRDefault="00817912" w:rsidP="00C91939">
      <w:pPr>
        <w:pStyle w:val="NoSpacing"/>
        <w:numPr>
          <w:ilvl w:val="0"/>
          <w:numId w:val="35"/>
        </w:numPr>
        <w:rPr>
          <w:del w:id="79" w:author="Philip Clarkson" w:date="2019-08-21T23:34:00Z"/>
          <w:rFonts w:ascii="Courier New" w:hAnsi="Courier New"/>
        </w:rPr>
      </w:pPr>
      <w:del w:id="80" w:author="Philip Clarkson" w:date="2019-08-21T23:34:00Z">
        <w:r w:rsidDel="00A62C1D">
          <w:rPr>
            <w:b/>
            <w:bCs/>
            <w:color w:val="000080"/>
          </w:rPr>
          <w:delText>b</w:delText>
        </w:r>
        <w:r w:rsidR="0094333A" w:rsidRPr="00817912" w:rsidDel="00A62C1D">
          <w:rPr>
            <w:b/>
            <w:bCs/>
            <w:color w:val="000080"/>
          </w:rPr>
          <w:delText xml:space="preserve">oolean </w:delText>
        </w:r>
        <w:r w:rsidR="0094333A" w:rsidRPr="0094333A" w:rsidDel="00A62C1D">
          <w:delText xml:space="preserve">runReversal(Context context, </w:delText>
        </w:r>
        <w:r w:rsidR="0094333A" w:rsidRPr="00817912" w:rsidDel="00A62C1D">
          <w:rPr>
            <w:b/>
            <w:bCs/>
            <w:color w:val="000080"/>
          </w:rPr>
          <w:delText xml:space="preserve">int </w:delText>
        </w:r>
        <w:r w:rsidR="0094333A" w:rsidRPr="0094333A" w:rsidDel="00A62C1D">
          <w:delText xml:space="preserve">amount, String utiForReversal, </w:delText>
        </w:r>
        <w:r w:rsidR="0094333A" w:rsidRPr="00817912" w:rsidDel="00A62C1D">
          <w:rPr>
            <w:b/>
            <w:bCs/>
            <w:color w:val="000080"/>
          </w:rPr>
          <w:delText xml:space="preserve">boolean </w:delText>
        </w:r>
        <w:r w:rsidR="0094333A" w:rsidRPr="0094333A" w:rsidDel="00A62C1D">
          <w:delText>disablePrinting,</w:delText>
        </w:r>
        <w:r w:rsidDel="00A62C1D">
          <w:delText xml:space="preserve"> </w:delText>
        </w:r>
        <w:r w:rsidR="0094333A" w:rsidRPr="00817912" w:rsidDel="00A62C1D">
          <w:rPr>
            <w:b/>
            <w:bCs/>
            <w:color w:val="000080"/>
          </w:rPr>
          <w:delText xml:space="preserve">boolean </w:delText>
        </w:r>
        <w:r w:rsidR="0094333A" w:rsidRPr="0094333A" w:rsidDel="00A62C1D">
          <w:delText xml:space="preserve">silent) </w:delText>
        </w:r>
      </w:del>
    </w:p>
    <w:p w14:paraId="3AA41430" w14:textId="77777777" w:rsidR="0094333A" w:rsidRDefault="0094333A" w:rsidP="0094333A">
      <w:pPr>
        <w:pStyle w:val="NormalWeb"/>
        <w:ind w:left="720"/>
      </w:pPr>
    </w:p>
    <w:p w14:paraId="238A4254" w14:textId="5AF75701" w:rsidR="00F329D9" w:rsidRDefault="00F329D9" w:rsidP="00F329D9">
      <w:pPr>
        <w:pStyle w:val="NormalWeb"/>
        <w:rPr>
          <w:ins w:id="81" w:author="Philip Clarkson" w:date="2019-08-21T23:52:00Z"/>
        </w:rPr>
      </w:pPr>
      <w:r>
        <w:t>For Example.</w:t>
      </w:r>
    </w:p>
    <w:p w14:paraId="5DD19E93" w14:textId="5A69126D" w:rsidR="00676668" w:rsidRDefault="00676668" w:rsidP="00F329D9">
      <w:pPr>
        <w:pStyle w:val="NormalWeb"/>
        <w:rPr>
          <w:ins w:id="82" w:author="Philip Clarkson" w:date="2019-08-21T23:55:00Z"/>
        </w:rPr>
      </w:pPr>
      <w:ins w:id="83" w:author="Philip Clarkson" w:date="2019-08-21T23:55:00Z">
        <w:r>
          <w:t>This will a</w:t>
        </w:r>
      </w:ins>
      <w:ins w:id="84" w:author="Philip Clarkson" w:date="2019-08-21T23:52:00Z">
        <w:r>
          <w:t xml:space="preserve">dd an amount to the </w:t>
        </w:r>
        <w:proofErr w:type="spellStart"/>
        <w:r>
          <w:t>hashmap</w:t>
        </w:r>
        <w:proofErr w:type="spellEnd"/>
        <w:r>
          <w:t xml:space="preserve"> of 100 (minor units)</w:t>
        </w:r>
      </w:ins>
    </w:p>
    <w:p w14:paraId="4AE292AA" w14:textId="5C7113E7" w:rsidR="00676668" w:rsidDel="00676668" w:rsidRDefault="00676668" w:rsidP="00676668">
      <w:pPr>
        <w:pStyle w:val="NormalWeb"/>
        <w:numPr>
          <w:ilvl w:val="0"/>
          <w:numId w:val="39"/>
        </w:numPr>
        <w:rPr>
          <w:del w:id="85" w:author="Philip Clarkson" w:date="2019-08-21T23:55:00Z"/>
        </w:rPr>
        <w:pPrChange w:id="86" w:author="Philip Clarkson" w:date="2019-08-21T23:55:00Z">
          <w:pPr>
            <w:pStyle w:val="NormalWeb"/>
          </w:pPr>
        </w:pPrChange>
      </w:pPr>
    </w:p>
    <w:p w14:paraId="56A4F6EF" w14:textId="609BFAF4" w:rsidR="002263E5" w:rsidRDefault="002263E5" w:rsidP="00676668">
      <w:pPr>
        <w:pStyle w:val="NoSpacing"/>
        <w:rPr>
          <w:ins w:id="87" w:author="Philip Clarkson" w:date="2019-08-21T23:51:00Z"/>
          <w:rFonts w:ascii="Courier New" w:hAnsi="Courier New"/>
        </w:rPr>
        <w:pPrChange w:id="88" w:author="Philip Clarkson" w:date="2019-08-21T23:51:00Z">
          <w:pPr>
            <w:pStyle w:val="HTMLPreformatted"/>
            <w:shd w:val="clear" w:color="auto" w:fill="FFFFFF"/>
          </w:pPr>
        </w:pPrChange>
      </w:pPr>
      <w:ins w:id="89" w:author="Philip Clarkson" w:date="2019-08-21T23:51:00Z">
        <w:r>
          <w:t xml:space="preserve">HashMap&lt;CONFIG_TYPE, String&gt; </w:t>
        </w:r>
        <w:proofErr w:type="spellStart"/>
        <w:r>
          <w:t>args</w:t>
        </w:r>
        <w:proofErr w:type="spellEnd"/>
        <w:r>
          <w:t xml:space="preserve"> = </w:t>
        </w:r>
        <w:r>
          <w:rPr>
            <w:b/>
            <w:bCs/>
            <w:color w:val="000080"/>
          </w:rPr>
          <w:t xml:space="preserve">new </w:t>
        </w:r>
        <w:r>
          <w:t>HashMap&lt;CONFIG_TYPE, String</w:t>
        </w:r>
        <w:proofErr w:type="gramStart"/>
        <w:r>
          <w:t>&gt;(</w:t>
        </w:r>
        <w:proofErr w:type="gramEnd"/>
        <w:r>
          <w:t>);</w:t>
        </w:r>
        <w:r>
          <w:br/>
        </w:r>
        <w:proofErr w:type="spellStart"/>
        <w:r>
          <w:t>args.</w:t>
        </w:r>
        <w:r>
          <w:rPr>
            <w:b/>
            <w:bCs/>
          </w:rPr>
          <w:t>put</w:t>
        </w:r>
        <w:proofErr w:type="spellEnd"/>
        <w:r>
          <w:t>(</w:t>
        </w:r>
        <w:r>
          <w:rPr>
            <w:b/>
            <w:bCs/>
            <w:i/>
            <w:iCs/>
            <w:color w:val="660E7A"/>
          </w:rPr>
          <w:t>CT_AMOUNT</w:t>
        </w:r>
        <w:r>
          <w:t xml:space="preserve">, </w:t>
        </w:r>
        <w:r>
          <w:rPr>
            <w:b/>
            <w:bCs/>
            <w:color w:val="008000"/>
          </w:rPr>
          <w:t>"100"</w:t>
        </w:r>
        <w:r>
          <w:t>);</w:t>
        </w:r>
      </w:ins>
    </w:p>
    <w:p w14:paraId="73AC9594" w14:textId="77777777" w:rsidR="0094333A" w:rsidRDefault="0094333A" w:rsidP="00F329D9">
      <w:pPr>
        <w:pStyle w:val="NormalWeb"/>
      </w:pPr>
    </w:p>
    <w:p w14:paraId="425ED264" w14:textId="6723D751" w:rsidR="00EA33E9" w:rsidRDefault="00EA33E9" w:rsidP="00EA33E9">
      <w:pPr>
        <w:pStyle w:val="NormalWeb"/>
        <w:numPr>
          <w:ilvl w:val="0"/>
          <w:numId w:val="34"/>
        </w:numPr>
      </w:pPr>
      <w:r>
        <w:t>SALE:</w:t>
      </w:r>
    </w:p>
    <w:p w14:paraId="3A752054" w14:textId="19F587BD" w:rsidR="0094333A" w:rsidRPr="00817912" w:rsidRDefault="00CF41A9" w:rsidP="00817912">
      <w:pPr>
        <w:pStyle w:val="NoSpacing"/>
        <w:numPr>
          <w:ilvl w:val="1"/>
          <w:numId w:val="34"/>
        </w:numPr>
        <w:rPr>
          <w:rStyle w:val="SubtleEmphasis"/>
        </w:rPr>
      </w:pPr>
      <w:proofErr w:type="spellStart"/>
      <w:ins w:id="90" w:author="Philip Clarkson" w:date="2019-08-22T00:03:00Z">
        <w:r>
          <w:rPr>
            <w:rStyle w:val="SubtleEmphasis"/>
          </w:rPr>
          <w:t>PosIntegrate</w:t>
        </w:r>
        <w:proofErr w:type="spellEnd"/>
        <w:r w:rsidDel="00CF41A9">
          <w:rPr>
            <w:rStyle w:val="SubtleEmphasis"/>
          </w:rPr>
          <w:t xml:space="preserve"> </w:t>
        </w:r>
      </w:ins>
      <w:del w:id="91" w:author="Philip Clarkson" w:date="2019-08-22T00:03:00Z">
        <w:r w:rsidR="00F329D9" w:rsidDel="00CF41A9">
          <w:rPr>
            <w:rStyle w:val="SubtleEmphasis"/>
          </w:rPr>
          <w:delText>Positive</w:delText>
        </w:r>
        <w:r w:rsidR="00F329D9" w:rsidRPr="00F329D9" w:rsidDel="00CF41A9">
          <w:rPr>
            <w:rStyle w:val="SubtleEmphasis"/>
          </w:rPr>
          <w:delText>Lib</w:delText>
        </w:r>
      </w:del>
      <w:r w:rsidR="00F329D9" w:rsidRPr="00F329D9">
        <w:rPr>
          <w:rStyle w:val="SubtleEmphasis"/>
        </w:rPr>
        <w:t>.</w:t>
      </w:r>
      <w:ins w:id="92" w:author="Philip Clarkson" w:date="2019-08-21T23:52:00Z">
        <w:r w:rsidR="00676668" w:rsidRPr="00676668">
          <w:t xml:space="preserve"> </w:t>
        </w:r>
        <w:proofErr w:type="spellStart"/>
        <w:r w:rsidR="00676668">
          <w:t>executeTransaction</w:t>
        </w:r>
        <w:proofErr w:type="spellEnd"/>
        <w:r w:rsidR="00676668" w:rsidRPr="00F329D9" w:rsidDel="00676668">
          <w:rPr>
            <w:rStyle w:val="SubtleEmphasis"/>
          </w:rPr>
          <w:t xml:space="preserve"> </w:t>
        </w:r>
      </w:ins>
      <w:del w:id="93" w:author="Philip Clarkson" w:date="2019-08-21T23:52:00Z">
        <w:r w:rsidR="00F329D9" w:rsidRPr="00F329D9" w:rsidDel="00676668">
          <w:rPr>
            <w:rStyle w:val="SubtleEmphasis"/>
          </w:rPr>
          <w:delText>runTrans</w:delText>
        </w:r>
      </w:del>
      <w:r w:rsidR="00F329D9" w:rsidRPr="00F329D9">
        <w:rPr>
          <w:rStyle w:val="SubtleEmphasis"/>
        </w:rPr>
        <w:t xml:space="preserve">(this, </w:t>
      </w:r>
      <w:del w:id="94" w:author="Philip Clarkson" w:date="2019-08-21T23:51:00Z">
        <w:r w:rsidR="00F329D9" w:rsidRPr="00F329D9" w:rsidDel="002263E5">
          <w:rPr>
            <w:rStyle w:val="SubtleEmphasis"/>
          </w:rPr>
          <w:delText>100,</w:delText>
        </w:r>
      </w:del>
      <w:r w:rsidR="00F329D9" w:rsidRPr="00F329D9">
        <w:rPr>
          <w:rStyle w:val="SubtleEmphasis"/>
        </w:rPr>
        <w:t xml:space="preserve"> TRANSACTION_TYPE_SALE</w:t>
      </w:r>
      <w:ins w:id="95" w:author="Philip Clarkson" w:date="2019-08-21T23:51:00Z">
        <w:r w:rsidR="002263E5">
          <w:rPr>
            <w:rStyle w:val="SubtleEmphasis"/>
          </w:rPr>
          <w:t xml:space="preserve">, </w:t>
        </w:r>
        <w:proofErr w:type="spellStart"/>
        <w:r w:rsidR="002263E5">
          <w:rPr>
            <w:rStyle w:val="SubtleEmphasis"/>
          </w:rPr>
          <w:t>args</w:t>
        </w:r>
      </w:ins>
      <w:proofErr w:type="spellEnd"/>
      <w:r w:rsidR="00F329D9" w:rsidRPr="00F329D9">
        <w:rPr>
          <w:rStyle w:val="SubtleEmphasis"/>
        </w:rPr>
        <w:t>);</w:t>
      </w:r>
    </w:p>
    <w:p w14:paraId="3D3AA28F" w14:textId="184E12EB" w:rsidR="00F329D9" w:rsidRDefault="00EA33E9" w:rsidP="00F329D9">
      <w:pPr>
        <w:pStyle w:val="NormalWeb"/>
        <w:numPr>
          <w:ilvl w:val="0"/>
          <w:numId w:val="34"/>
        </w:numPr>
      </w:pPr>
      <w:r>
        <w:t>REFUND:</w:t>
      </w:r>
    </w:p>
    <w:p w14:paraId="35C24FA8" w14:textId="0A206B2A" w:rsidR="0094333A" w:rsidRPr="00817912" w:rsidRDefault="00CF41A9" w:rsidP="00817912">
      <w:pPr>
        <w:pStyle w:val="NoSpacing"/>
        <w:numPr>
          <w:ilvl w:val="1"/>
          <w:numId w:val="34"/>
        </w:numPr>
        <w:rPr>
          <w:i/>
          <w:iCs/>
          <w:color w:val="404040" w:themeColor="text1" w:themeTint="BF"/>
        </w:rPr>
      </w:pPr>
      <w:proofErr w:type="spellStart"/>
      <w:ins w:id="96" w:author="Philip Clarkson" w:date="2019-08-22T00:02:00Z">
        <w:r>
          <w:rPr>
            <w:rStyle w:val="SubtleEmphasis"/>
          </w:rPr>
          <w:lastRenderedPageBreak/>
          <w:t>PosIntegrate</w:t>
        </w:r>
        <w:proofErr w:type="spellEnd"/>
        <w:r w:rsidDel="00CF41A9">
          <w:rPr>
            <w:rStyle w:val="SubtleEmphasis"/>
          </w:rPr>
          <w:t xml:space="preserve"> </w:t>
        </w:r>
      </w:ins>
      <w:del w:id="97" w:author="Philip Clarkson" w:date="2019-08-22T00:02:00Z">
        <w:r w:rsidR="00EA33E9" w:rsidDel="00CF41A9">
          <w:rPr>
            <w:rStyle w:val="SubtleEmphasis"/>
          </w:rPr>
          <w:delText>Positive</w:delText>
        </w:r>
        <w:r w:rsidR="00EA33E9" w:rsidRPr="00F329D9" w:rsidDel="00CF41A9">
          <w:rPr>
            <w:rStyle w:val="SubtleEmphasis"/>
          </w:rPr>
          <w:delText>Lib</w:delText>
        </w:r>
      </w:del>
      <w:r w:rsidR="00EA33E9" w:rsidRPr="00F329D9">
        <w:rPr>
          <w:rStyle w:val="SubtleEmphasis"/>
        </w:rPr>
        <w:t>.</w:t>
      </w:r>
      <w:ins w:id="98" w:author="Philip Clarkson" w:date="2019-08-21T23:52:00Z">
        <w:r w:rsidR="00676668" w:rsidRPr="00676668">
          <w:t xml:space="preserve"> </w:t>
        </w:r>
        <w:proofErr w:type="spellStart"/>
        <w:r w:rsidR="00676668">
          <w:t>executeTransaction</w:t>
        </w:r>
        <w:proofErr w:type="spellEnd"/>
        <w:r w:rsidR="00676668" w:rsidRPr="00F329D9" w:rsidDel="00676668">
          <w:rPr>
            <w:rStyle w:val="SubtleEmphasis"/>
          </w:rPr>
          <w:t xml:space="preserve"> </w:t>
        </w:r>
      </w:ins>
      <w:del w:id="99" w:author="Philip Clarkson" w:date="2019-08-21T23:52:00Z">
        <w:r w:rsidR="00EA33E9" w:rsidRPr="00F329D9" w:rsidDel="00676668">
          <w:rPr>
            <w:rStyle w:val="SubtleEmphasis"/>
          </w:rPr>
          <w:delText>runTrans</w:delText>
        </w:r>
      </w:del>
      <w:r w:rsidR="00EA33E9" w:rsidRPr="00F329D9">
        <w:rPr>
          <w:rStyle w:val="SubtleEmphasis"/>
        </w:rPr>
        <w:t>(this, 100, TRANSACTION_TYPE_</w:t>
      </w:r>
      <w:r w:rsidR="00EA33E9">
        <w:rPr>
          <w:rStyle w:val="SubtleEmphasis"/>
        </w:rPr>
        <w:t>REFUND</w:t>
      </w:r>
      <w:ins w:id="100" w:author="Philip Clarkson" w:date="2019-08-21T23:53:00Z">
        <w:r w:rsidR="00676668">
          <w:rPr>
            <w:rStyle w:val="SubtleEmphasis"/>
          </w:rPr>
          <w:t xml:space="preserve">, </w:t>
        </w:r>
        <w:proofErr w:type="spellStart"/>
        <w:r w:rsidR="00676668">
          <w:rPr>
            <w:rStyle w:val="SubtleEmphasis"/>
          </w:rPr>
          <w:t>args</w:t>
        </w:r>
      </w:ins>
      <w:proofErr w:type="spellEnd"/>
      <w:r w:rsidR="00EA33E9" w:rsidRPr="00F329D9">
        <w:rPr>
          <w:rStyle w:val="SubtleEmphasis"/>
        </w:rPr>
        <w:t>);</w:t>
      </w:r>
    </w:p>
    <w:p w14:paraId="25F56469" w14:textId="1365B217" w:rsidR="0094333A" w:rsidRPr="00817912" w:rsidRDefault="00EA33E9" w:rsidP="00817912">
      <w:pPr>
        <w:pStyle w:val="NormalWeb"/>
        <w:numPr>
          <w:ilvl w:val="0"/>
          <w:numId w:val="34"/>
        </w:numPr>
      </w:pPr>
      <w:r>
        <w:t>REVERSAL:</w:t>
      </w:r>
    </w:p>
    <w:p w14:paraId="226188F4" w14:textId="61207F80" w:rsidR="0094333A" w:rsidRDefault="00CF41A9" w:rsidP="00817912">
      <w:pPr>
        <w:pStyle w:val="NoSpacing"/>
        <w:numPr>
          <w:ilvl w:val="1"/>
          <w:numId w:val="34"/>
        </w:numPr>
        <w:rPr>
          <w:ins w:id="101" w:author="Philip Clarkson" w:date="2019-08-22T00:00:00Z"/>
          <w:rStyle w:val="SubtleEmphasis"/>
        </w:rPr>
      </w:pPr>
      <w:proofErr w:type="spellStart"/>
      <w:ins w:id="102" w:author="Philip Clarkson" w:date="2019-08-22T00:02:00Z">
        <w:r>
          <w:rPr>
            <w:rStyle w:val="SubtleEmphasis"/>
          </w:rPr>
          <w:t>PosIntegrate</w:t>
        </w:r>
        <w:proofErr w:type="spellEnd"/>
        <w:r w:rsidDel="00CF41A9">
          <w:rPr>
            <w:rStyle w:val="SubtleEmphasis"/>
          </w:rPr>
          <w:t xml:space="preserve"> </w:t>
        </w:r>
      </w:ins>
      <w:del w:id="103" w:author="Philip Clarkson" w:date="2019-08-22T00:02:00Z">
        <w:r w:rsidR="0094333A" w:rsidDel="00CF41A9">
          <w:rPr>
            <w:rStyle w:val="SubtleEmphasis"/>
          </w:rPr>
          <w:delText>Positive</w:delText>
        </w:r>
        <w:r w:rsidR="0094333A" w:rsidRPr="00F329D9" w:rsidDel="00CF41A9">
          <w:rPr>
            <w:rStyle w:val="SubtleEmphasis"/>
          </w:rPr>
          <w:delText>Lib</w:delText>
        </w:r>
      </w:del>
      <w:r w:rsidR="0094333A" w:rsidRPr="00F329D9">
        <w:rPr>
          <w:rStyle w:val="SubtleEmphasis"/>
        </w:rPr>
        <w:t>.</w:t>
      </w:r>
      <w:proofErr w:type="spellStart"/>
      <w:ins w:id="104" w:author="Philip Clarkson" w:date="2019-08-22T00:00:00Z">
        <w:r w:rsidR="00676668">
          <w:rPr>
            <w:rStyle w:val="SubtleEmphasis"/>
          </w:rPr>
          <w:t>execute</w:t>
        </w:r>
      </w:ins>
      <w:del w:id="105" w:author="Philip Clarkson" w:date="2019-08-22T00:00:00Z">
        <w:r w:rsidR="0094333A" w:rsidRPr="00F329D9" w:rsidDel="00676668">
          <w:rPr>
            <w:rStyle w:val="SubtleEmphasis"/>
          </w:rPr>
          <w:delText>run</w:delText>
        </w:r>
      </w:del>
      <w:proofErr w:type="gramStart"/>
      <w:r w:rsidR="0094333A">
        <w:rPr>
          <w:rStyle w:val="SubtleEmphasis"/>
        </w:rPr>
        <w:t>Reversal</w:t>
      </w:r>
      <w:proofErr w:type="spellEnd"/>
      <w:r w:rsidR="0094333A" w:rsidRPr="00F329D9">
        <w:rPr>
          <w:rStyle w:val="SubtleEmphasis"/>
        </w:rPr>
        <w:t>(</w:t>
      </w:r>
      <w:proofErr w:type="gramEnd"/>
      <w:r w:rsidR="0094333A" w:rsidRPr="00F329D9">
        <w:rPr>
          <w:rStyle w:val="SubtleEmphasis"/>
        </w:rPr>
        <w:t xml:space="preserve">this, </w:t>
      </w:r>
      <w:del w:id="106" w:author="Philip Clarkson" w:date="2019-08-21T23:53:00Z">
        <w:r w:rsidR="0094333A" w:rsidRPr="00F329D9" w:rsidDel="00676668">
          <w:rPr>
            <w:rStyle w:val="SubtleEmphasis"/>
          </w:rPr>
          <w:delText>100</w:delText>
        </w:r>
      </w:del>
      <w:proofErr w:type="spellStart"/>
      <w:ins w:id="107" w:author="Philip Clarkson" w:date="2019-08-21T23:53:00Z">
        <w:r w:rsidR="00676668">
          <w:rPr>
            <w:rStyle w:val="SubtleEmphasis"/>
          </w:rPr>
          <w:t>args</w:t>
        </w:r>
      </w:ins>
      <w:proofErr w:type="spellEnd"/>
      <w:del w:id="108" w:author="Philip Clarkson" w:date="2019-08-21T23:53:00Z">
        <w:r w:rsidR="0094333A" w:rsidDel="00676668">
          <w:rPr>
            <w:rStyle w:val="SubtleEmphasis"/>
          </w:rPr>
          <w:delText>, 0</w:delText>
        </w:r>
      </w:del>
      <w:r w:rsidR="0094333A" w:rsidRPr="00F329D9">
        <w:rPr>
          <w:rStyle w:val="SubtleEmphasis"/>
        </w:rPr>
        <w:t>);</w:t>
      </w:r>
      <w:r w:rsidR="0094333A">
        <w:rPr>
          <w:rStyle w:val="SubtleEmphasis"/>
        </w:rPr>
        <w:t xml:space="preserve"> </w:t>
      </w:r>
    </w:p>
    <w:p w14:paraId="10B4EC1A" w14:textId="699F5BB0" w:rsidR="00676668" w:rsidRPr="00817912" w:rsidRDefault="00676668" w:rsidP="00676668">
      <w:pPr>
        <w:pStyle w:val="NormalWeb"/>
        <w:numPr>
          <w:ilvl w:val="0"/>
          <w:numId w:val="34"/>
        </w:numPr>
        <w:rPr>
          <w:ins w:id="109" w:author="Philip Clarkson" w:date="2019-08-22T00:01:00Z"/>
        </w:rPr>
      </w:pPr>
      <w:ins w:id="110" w:author="Philip Clarkson" w:date="2019-08-22T00:01:00Z">
        <w:r>
          <w:t>CANCEL:</w:t>
        </w:r>
      </w:ins>
    </w:p>
    <w:p w14:paraId="556479AE" w14:textId="58548696" w:rsidR="00676668" w:rsidRDefault="00CF41A9" w:rsidP="00676668">
      <w:pPr>
        <w:pStyle w:val="NoSpacing"/>
        <w:numPr>
          <w:ilvl w:val="1"/>
          <w:numId w:val="34"/>
        </w:numPr>
        <w:rPr>
          <w:ins w:id="111" w:author="Philip Clarkson" w:date="2019-08-22T00:02:00Z"/>
          <w:rStyle w:val="SubtleEmphasis"/>
        </w:rPr>
      </w:pPr>
      <w:proofErr w:type="spellStart"/>
      <w:ins w:id="112" w:author="Philip Clarkson" w:date="2019-08-22T00:02:00Z">
        <w:r>
          <w:rPr>
            <w:rStyle w:val="SubtleEmphasis"/>
          </w:rPr>
          <w:t>PosIntegrate</w:t>
        </w:r>
      </w:ins>
      <w:ins w:id="113" w:author="Philip Clarkson" w:date="2019-08-22T00:00:00Z">
        <w:r w:rsidR="00676668" w:rsidRPr="00F329D9">
          <w:rPr>
            <w:rStyle w:val="SubtleEmphasis"/>
          </w:rPr>
          <w:t>.</w:t>
        </w:r>
      </w:ins>
      <w:ins w:id="114" w:author="Philip Clarkson" w:date="2019-08-22T00:01:00Z">
        <w:r w:rsidR="00676668">
          <w:rPr>
            <w:rStyle w:val="SubtleEmphasis"/>
          </w:rPr>
          <w:t>cancelTransaction</w:t>
        </w:r>
      </w:ins>
      <w:proofErr w:type="spellEnd"/>
      <w:ins w:id="115" w:author="Philip Clarkson" w:date="2019-08-22T00:00:00Z">
        <w:r w:rsidR="00676668" w:rsidRPr="00F329D9">
          <w:rPr>
            <w:rStyle w:val="SubtleEmphasis"/>
          </w:rPr>
          <w:t>(this);</w:t>
        </w:r>
        <w:r w:rsidR="00676668">
          <w:rPr>
            <w:rStyle w:val="SubtleEmphasis"/>
          </w:rPr>
          <w:t xml:space="preserve"> </w:t>
        </w:r>
      </w:ins>
    </w:p>
    <w:p w14:paraId="05C0D522" w14:textId="59666D12" w:rsidR="00CF41A9" w:rsidRPr="00817912" w:rsidRDefault="00CF41A9" w:rsidP="00CF41A9">
      <w:pPr>
        <w:pStyle w:val="NormalWeb"/>
        <w:numPr>
          <w:ilvl w:val="0"/>
          <w:numId w:val="34"/>
        </w:numPr>
        <w:rPr>
          <w:ins w:id="116" w:author="Philip Clarkson" w:date="2019-08-22T00:02:00Z"/>
        </w:rPr>
      </w:pPr>
      <w:ins w:id="117" w:author="Philip Clarkson" w:date="2019-08-22T00:02:00Z">
        <w:r>
          <w:t>QUERY:</w:t>
        </w:r>
      </w:ins>
    </w:p>
    <w:p w14:paraId="05535253" w14:textId="7DE6CF10" w:rsidR="00CF41A9" w:rsidRDefault="00CF41A9" w:rsidP="00CF41A9">
      <w:pPr>
        <w:pStyle w:val="NoSpacing"/>
        <w:numPr>
          <w:ilvl w:val="1"/>
          <w:numId w:val="34"/>
        </w:numPr>
        <w:rPr>
          <w:ins w:id="118" w:author="Philip Clarkson" w:date="2019-08-22T00:02:00Z"/>
          <w:rStyle w:val="SubtleEmphasis"/>
        </w:rPr>
      </w:pPr>
      <w:proofErr w:type="spellStart"/>
      <w:ins w:id="119" w:author="Philip Clarkson" w:date="2019-08-22T00:02:00Z">
        <w:r>
          <w:rPr>
            <w:rStyle w:val="SubtleEmphasis"/>
          </w:rPr>
          <w:t>PosIntegrate</w:t>
        </w:r>
        <w:r w:rsidRPr="00F329D9">
          <w:rPr>
            <w:rStyle w:val="SubtleEmphasis"/>
          </w:rPr>
          <w:t>.</w:t>
        </w:r>
        <w:r>
          <w:rPr>
            <w:rStyle w:val="SubtleEmphasis"/>
          </w:rPr>
          <w:t>queryTransaction</w:t>
        </w:r>
        <w:proofErr w:type="spellEnd"/>
        <w:r w:rsidRPr="00F329D9">
          <w:rPr>
            <w:rStyle w:val="SubtleEmphasis"/>
          </w:rPr>
          <w:t>(this);</w:t>
        </w:r>
        <w:r>
          <w:rPr>
            <w:rStyle w:val="SubtleEmphasis"/>
          </w:rPr>
          <w:t xml:space="preserve"> </w:t>
        </w:r>
      </w:ins>
    </w:p>
    <w:p w14:paraId="417F65D8" w14:textId="77777777" w:rsidR="00CF41A9" w:rsidRDefault="00CF41A9" w:rsidP="00CF41A9">
      <w:pPr>
        <w:pStyle w:val="NoSpacing"/>
        <w:ind w:left="1440"/>
        <w:rPr>
          <w:ins w:id="120" w:author="Philip Clarkson" w:date="2019-08-22T00:00:00Z"/>
          <w:rStyle w:val="SubtleEmphasis"/>
        </w:rPr>
        <w:pPrChange w:id="121" w:author="Philip Clarkson" w:date="2019-08-22T00:03:00Z">
          <w:pPr>
            <w:pStyle w:val="NoSpacing"/>
            <w:numPr>
              <w:ilvl w:val="1"/>
              <w:numId w:val="34"/>
            </w:numPr>
            <w:ind w:left="1440" w:hanging="360"/>
          </w:pPr>
        </w:pPrChange>
      </w:pPr>
    </w:p>
    <w:p w14:paraId="44C4A66A" w14:textId="77777777" w:rsidR="00676668" w:rsidRPr="00817912" w:rsidRDefault="00676668" w:rsidP="00676668">
      <w:pPr>
        <w:pStyle w:val="NoSpacing"/>
        <w:ind w:left="1440"/>
        <w:rPr>
          <w:i/>
          <w:iCs/>
          <w:color w:val="404040" w:themeColor="text1" w:themeTint="BF"/>
        </w:rPr>
        <w:pPrChange w:id="122" w:author="Philip Clarkson" w:date="2019-08-22T00:00:00Z">
          <w:pPr>
            <w:pStyle w:val="NoSpacing"/>
            <w:numPr>
              <w:ilvl w:val="1"/>
              <w:numId w:val="34"/>
            </w:numPr>
            <w:ind w:left="1440" w:hanging="360"/>
          </w:pPr>
        </w:pPrChange>
      </w:pPr>
    </w:p>
    <w:p w14:paraId="3C8880D0" w14:textId="77777777" w:rsidR="00E81D5E" w:rsidRDefault="00E81D5E" w:rsidP="00E81D5E">
      <w:pPr>
        <w:rPr>
          <w:lang w:eastAsia="en-GB"/>
        </w:rPr>
      </w:pPr>
    </w:p>
    <w:p w14:paraId="02370005" w14:textId="41E6AC18" w:rsidR="00676668" w:rsidRDefault="00F329D9" w:rsidP="00E81D5E">
      <w:pPr>
        <w:rPr>
          <w:ins w:id="123" w:author="Philip Clarkson" w:date="2019-08-21T23:53:00Z"/>
          <w:lang w:eastAsia="en-GB"/>
        </w:rPr>
      </w:pPr>
      <w:del w:id="124" w:author="Philip Clarkson" w:date="2019-08-22T00:01:00Z">
        <w:r w:rsidDel="00CF41A9">
          <w:rPr>
            <w:lang w:eastAsia="en-GB"/>
          </w:rPr>
          <w:delText>You can reverse</w:delText>
        </w:r>
      </w:del>
      <w:ins w:id="125" w:author="Philip Clarkson" w:date="2019-08-22T00:01:00Z">
        <w:r w:rsidR="00CF41A9">
          <w:rPr>
            <w:lang w:eastAsia="en-GB"/>
          </w:rPr>
          <w:t>Reverse</w:t>
        </w:r>
      </w:ins>
      <w:r>
        <w:rPr>
          <w:lang w:eastAsia="en-GB"/>
        </w:rPr>
        <w:t xml:space="preserve"> transactions based on their UTI, or just reverse the last transaction by passing in a receipt number of 0. </w:t>
      </w:r>
    </w:p>
    <w:p w14:paraId="703D6DE1" w14:textId="1C3BE8AC" w:rsidR="00F329D9" w:rsidRPr="00EA33E9" w:rsidRDefault="00F329D9" w:rsidP="00E81D5E">
      <w:pPr>
        <w:rPr>
          <w:lang w:eastAsia="en-GB"/>
        </w:rPr>
      </w:pPr>
      <w:del w:id="126" w:author="Philip Clarkson" w:date="2019-08-22T00:01:00Z">
        <w:r w:rsidDel="00CF41A9">
          <w:rPr>
            <w:lang w:eastAsia="en-GB"/>
          </w:rPr>
          <w:delText xml:space="preserve">You can also </w:delText>
        </w:r>
      </w:del>
      <w:del w:id="127" w:author="Philip Clarkson" w:date="2019-08-21T23:53:00Z">
        <w:r w:rsidDel="00676668">
          <w:rPr>
            <w:lang w:eastAsia="en-GB"/>
          </w:rPr>
          <w:delText xml:space="preserve">use </w:delText>
        </w:r>
      </w:del>
      <w:ins w:id="128" w:author="Philip Clarkson" w:date="2019-08-22T00:01:00Z">
        <w:r w:rsidR="00CF41A9">
          <w:rPr>
            <w:lang w:eastAsia="en-GB"/>
          </w:rPr>
          <w:t>Pass</w:t>
        </w:r>
      </w:ins>
      <w:ins w:id="129" w:author="Philip Clarkson" w:date="2019-08-21T23:53:00Z">
        <w:r w:rsidR="00676668">
          <w:rPr>
            <w:lang w:eastAsia="en-GB"/>
          </w:rPr>
          <w:t xml:space="preserve"> </w:t>
        </w:r>
      </w:ins>
      <w:del w:id="130" w:author="Philip Clarkson" w:date="2019-08-21T23:53:00Z">
        <w:r w:rsidR="00EA33E9" w:rsidDel="00676668">
          <w:rPr>
            <w:lang w:eastAsia="en-GB"/>
          </w:rPr>
          <w:delText xml:space="preserve">the </w:delText>
        </w:r>
      </w:del>
      <w:r>
        <w:rPr>
          <w:lang w:eastAsia="en-GB"/>
        </w:rPr>
        <w:t xml:space="preserve">additional </w:t>
      </w:r>
      <w:del w:id="131" w:author="Philip Clarkson" w:date="2019-08-21T23:53:00Z">
        <w:r w:rsidDel="00676668">
          <w:rPr>
            <w:lang w:eastAsia="en-GB"/>
          </w:rPr>
          <w:delText xml:space="preserve">last two </w:delText>
        </w:r>
      </w:del>
      <w:r>
        <w:rPr>
          <w:lang w:eastAsia="en-GB"/>
        </w:rPr>
        <w:t>arg</w:t>
      </w:r>
      <w:r w:rsidR="00EA33E9">
        <w:rPr>
          <w:lang w:eastAsia="en-GB"/>
        </w:rPr>
        <w:t>uments</w:t>
      </w:r>
      <w:r>
        <w:rPr>
          <w:lang w:eastAsia="en-GB"/>
        </w:rPr>
        <w:t xml:space="preserve"> to disable printing, and keep the reversal silent (in the background)</w:t>
      </w:r>
    </w:p>
    <w:p w14:paraId="704F2746" w14:textId="59701B73" w:rsidR="00F329D9" w:rsidDel="00676668" w:rsidRDefault="00E81D5E" w:rsidP="00F329D9">
      <w:pPr>
        <w:pStyle w:val="NormalWeb"/>
        <w:rPr>
          <w:del w:id="132" w:author="Philip Clarkson" w:date="2019-08-21T23:54:00Z"/>
        </w:rPr>
      </w:pPr>
      <w:del w:id="133" w:author="Philip Clarkson" w:date="2019-08-21T23:54:00Z">
        <w:r w:rsidDel="00676668">
          <w:delText>To future</w:delText>
        </w:r>
        <w:r w:rsidR="00EA3885" w:rsidDel="00676668">
          <w:delText>-</w:delText>
        </w:r>
        <w:r w:rsidDel="00676668">
          <w:delText>proof the API, an additional runTrans function has also been added:</w:delText>
        </w:r>
      </w:del>
    </w:p>
    <w:p w14:paraId="1A788B61" w14:textId="60289199" w:rsidR="00E81D5E" w:rsidDel="00676668" w:rsidRDefault="00E81D5E" w:rsidP="00F329D9">
      <w:pPr>
        <w:pStyle w:val="NormalWeb"/>
        <w:rPr>
          <w:del w:id="134" w:author="Philip Clarkson" w:date="2019-08-21T23:54:00Z"/>
          <w:rStyle w:val="SubtleEmphasis"/>
        </w:rPr>
      </w:pPr>
      <w:del w:id="135" w:author="Philip Clarkson" w:date="2019-08-21T23:54:00Z">
        <w:r w:rsidDel="00676668">
          <w:rPr>
            <w:rStyle w:val="SubtleEmphasis"/>
          </w:rPr>
          <w:delText xml:space="preserve">boolean </w:delText>
        </w:r>
        <w:r w:rsidRPr="00F329D9" w:rsidDel="00676668">
          <w:rPr>
            <w:rStyle w:val="SubtleEmphasis"/>
          </w:rPr>
          <w:delText>run</w:delText>
        </w:r>
        <w:r w:rsidDel="00676668">
          <w:rPr>
            <w:rStyle w:val="SubtleEmphasis"/>
          </w:rPr>
          <w:delText>Trans</w:delText>
        </w:r>
        <w:r w:rsidRPr="00F329D9" w:rsidDel="00676668">
          <w:rPr>
            <w:rStyle w:val="SubtleEmphasis"/>
          </w:rPr>
          <w:delText>(</w:delText>
        </w:r>
        <w:r w:rsidDel="00676668">
          <w:rPr>
            <w:rStyle w:val="SubtleEmphasis"/>
          </w:rPr>
          <w:delText>Context context, int amount, String transType, Hash</w:delText>
        </w:r>
        <w:r w:rsidR="00817912" w:rsidDel="00676668">
          <w:rPr>
            <w:rStyle w:val="SubtleEmphasis"/>
          </w:rPr>
          <w:delText>m</w:delText>
        </w:r>
        <w:r w:rsidDel="00676668">
          <w:rPr>
            <w:rStyle w:val="SubtleEmphasis"/>
          </w:rPr>
          <w:delText>ap&lt;String, String&gt; args)</w:delText>
        </w:r>
      </w:del>
    </w:p>
    <w:p w14:paraId="5A0D5498" w14:textId="2BC7851D" w:rsidR="00E81D5E" w:rsidDel="00676668" w:rsidRDefault="00E81D5E" w:rsidP="00EA3885">
      <w:pPr>
        <w:rPr>
          <w:del w:id="136" w:author="Philip Clarkson" w:date="2019-08-21T23:54:00Z"/>
        </w:rPr>
      </w:pPr>
      <w:del w:id="137" w:author="Philip Clarkson" w:date="2019-08-21T23:54:00Z">
        <w:r w:rsidDel="00676668">
          <w:delText xml:space="preserve">This allows us to pass additional </w:delText>
        </w:r>
        <w:r w:rsidR="00EA3885" w:rsidDel="00676668">
          <w:delText xml:space="preserve">custom name-value pair </w:delText>
        </w:r>
        <w:r w:rsidDel="00676668">
          <w:delText>arguments to the transaction with new releases of the l</w:delText>
        </w:r>
        <w:r w:rsidR="00EA3885" w:rsidDel="00676668">
          <w:delText>i</w:delText>
        </w:r>
        <w:r w:rsidDel="00676668">
          <w:delText>brary, for example user ID</w:delText>
        </w:r>
        <w:r w:rsidR="00EA3885" w:rsidDel="00676668">
          <w:delText>/</w:delText>
        </w:r>
        <w:r w:rsidDel="00676668">
          <w:delText xml:space="preserve">password etc </w:delText>
        </w:r>
      </w:del>
    </w:p>
    <w:p w14:paraId="3D39C031" w14:textId="6B8EE2A7" w:rsidR="00954DB9" w:rsidRDefault="00954DB9" w:rsidP="00EA3885"/>
    <w:p w14:paraId="0AF433D7" w14:textId="35044657" w:rsidR="00E81D5E" w:rsidRDefault="0094333A" w:rsidP="00F329D9">
      <w:pPr>
        <w:pStyle w:val="NormalWeb"/>
      </w:pPr>
      <w:r w:rsidRPr="0094333A">
        <w:rPr>
          <w:b/>
          <w:bCs/>
        </w:rPr>
        <w:t xml:space="preserve">Purchase </w:t>
      </w:r>
      <w:proofErr w:type="gramStart"/>
      <w:r w:rsidRPr="0094333A">
        <w:rPr>
          <w:b/>
          <w:bCs/>
        </w:rPr>
        <w:t>With</w:t>
      </w:r>
      <w:proofErr w:type="gramEnd"/>
      <w:r w:rsidRPr="0094333A">
        <w:rPr>
          <w:b/>
          <w:bCs/>
        </w:rPr>
        <w:t xml:space="preserve"> Cashback</w:t>
      </w:r>
      <w:r>
        <w:rPr>
          <w:b/>
          <w:bCs/>
        </w:rPr>
        <w:t xml:space="preserve">: </w:t>
      </w:r>
      <w:r>
        <w:t>The sale transaction will offer cashback where the terminals configuration indicates that cashback is supported for the card type presented. If you want to enable\disable this feature</w:t>
      </w:r>
      <w:del w:id="138" w:author="Philip Clarkson" w:date="2019-08-21T23:54:00Z">
        <w:r w:rsidDel="00676668">
          <w:delText xml:space="preserve"> </w:delText>
        </w:r>
      </w:del>
      <w:r>
        <w:t xml:space="preserve"> use </w:t>
      </w:r>
      <w:proofErr w:type="spellStart"/>
      <w:r>
        <w:t>paxstore</w:t>
      </w:r>
      <w:proofErr w:type="spellEnd"/>
      <w:r>
        <w:t xml:space="preserve"> to update your terminals settings.</w:t>
      </w:r>
      <w:ins w:id="139" w:author="Philip Clarkson" w:date="2019-08-21T23:54:00Z">
        <w:r w:rsidR="00676668">
          <w:t xml:space="preserve"> You can also pass in a cashback or gratuity amount and the app will use it if allowed by the card.</w:t>
        </w:r>
      </w:ins>
    </w:p>
    <w:p w14:paraId="3D37E3FE" w14:textId="77777777" w:rsidR="00817912" w:rsidRPr="0094333A" w:rsidRDefault="00817912" w:rsidP="00F329D9">
      <w:pPr>
        <w:pStyle w:val="NormalWeb"/>
      </w:pPr>
    </w:p>
    <w:p w14:paraId="30204363" w14:textId="11DC7EE6" w:rsidR="008D5B9B" w:rsidRDefault="000F5FFE">
      <w:pPr>
        <w:pStyle w:val="Heading2"/>
      </w:pPr>
      <w:bookmarkStart w:id="140" w:name="_Toc14730632"/>
      <w:r>
        <w:t>Transaction Results</w:t>
      </w:r>
      <w:bookmarkEnd w:id="140"/>
    </w:p>
    <w:p w14:paraId="60C5F006" w14:textId="2B1FD824" w:rsidR="008D5B9B" w:rsidRDefault="000F5FFE">
      <w:pPr>
        <w:pStyle w:val="NormalWeb"/>
      </w:pPr>
      <w:r>
        <w:t xml:space="preserve">Different results can come back from the </w:t>
      </w:r>
      <w:proofErr w:type="spellStart"/>
      <w:r>
        <w:t>POSitive</w:t>
      </w:r>
      <w:proofErr w:type="spellEnd"/>
      <w:r>
        <w:t xml:space="preserve"> app based on the transaction result.</w:t>
      </w:r>
    </w:p>
    <w:p w14:paraId="719C29A8" w14:textId="19A79942" w:rsidR="00C05145" w:rsidRDefault="00C05145">
      <w:pPr>
        <w:pStyle w:val="NormalWeb"/>
        <w:rPr>
          <w:ins w:id="141" w:author="Philip Clarkson" w:date="2019-08-21T23:46:00Z"/>
        </w:rPr>
      </w:pPr>
    </w:p>
    <w:p w14:paraId="4DAF4B66" w14:textId="6357B0FA" w:rsidR="002263E5" w:rsidRDefault="002263E5">
      <w:pPr>
        <w:pStyle w:val="NormalWeb"/>
        <w:rPr>
          <w:ins w:id="142" w:author="Philip Clarkson" w:date="2019-08-21T23:46:00Z"/>
        </w:rPr>
      </w:pPr>
      <w:ins w:id="143" w:author="Philip Clarkson" w:date="2019-08-21T23:46:00Z">
        <w:r>
          <w:t>The following method is</w:t>
        </w:r>
      </w:ins>
      <w:ins w:id="144" w:author="Philip Clarkson" w:date="2019-08-21T23:56:00Z">
        <w:r w:rsidR="00676668">
          <w:t xml:space="preserve"> </w:t>
        </w:r>
      </w:ins>
      <w:ins w:id="145" w:author="Philip Clarkson" w:date="2019-08-21T23:46:00Z">
        <w:r>
          <w:t>used to unpack the results into an object.</w:t>
        </w:r>
      </w:ins>
    </w:p>
    <w:p w14:paraId="0A59CC40" w14:textId="77777777" w:rsidR="002263E5" w:rsidRDefault="002263E5" w:rsidP="002263E5">
      <w:pPr>
        <w:pStyle w:val="NoSpacing"/>
        <w:numPr>
          <w:ilvl w:val="0"/>
          <w:numId w:val="37"/>
        </w:numPr>
        <w:rPr>
          <w:ins w:id="146" w:author="Philip Clarkson" w:date="2019-08-21T23:46:00Z"/>
          <w:rFonts w:ascii="Courier New" w:hAnsi="Courier New"/>
        </w:rPr>
      </w:pPr>
      <w:proofErr w:type="spellStart"/>
      <w:ins w:id="147" w:author="Philip Clarkson" w:date="2019-08-21T23:46:00Z">
        <w:r>
          <w:t>PositiveTransResult</w:t>
        </w:r>
        <w:proofErr w:type="spellEnd"/>
        <w:r>
          <w:t xml:space="preserve"> </w:t>
        </w:r>
        <w:proofErr w:type="spellStart"/>
        <w:proofErr w:type="gramStart"/>
        <w:r w:rsidRPr="00CF41A9">
          <w:rPr>
            <w:b/>
            <w:bCs/>
            <w:rPrChange w:id="148" w:author="Philip Clarkson" w:date="2019-08-22T00:03:00Z">
              <w:rPr/>
            </w:rPrChange>
          </w:rPr>
          <w:t>unpackResult</w:t>
        </w:r>
        <w:proofErr w:type="spellEnd"/>
        <w:r>
          <w:t>(</w:t>
        </w:r>
        <w:proofErr w:type="gramEnd"/>
        <w:r>
          <w:t>Context context, Intent intent)</w:t>
        </w:r>
      </w:ins>
    </w:p>
    <w:p w14:paraId="06C8CEA5" w14:textId="77777777" w:rsidR="002263E5" w:rsidRDefault="002263E5">
      <w:pPr>
        <w:pStyle w:val="NormalWeb"/>
      </w:pPr>
    </w:p>
    <w:p w14:paraId="249605D3" w14:textId="2F22974B" w:rsidR="008D5B9B" w:rsidRDefault="000F5FFE">
      <w:pPr>
        <w:pStyle w:val="NormalWeb"/>
      </w:pPr>
      <w:r>
        <w:t>The</w:t>
      </w:r>
      <w:ins w:id="149" w:author="Philip Clarkson" w:date="2019-08-21T23:57:00Z">
        <w:r w:rsidR="00676668">
          <w:t xml:space="preserve"> results</w:t>
        </w:r>
      </w:ins>
      <w:del w:id="150" w:author="Philip Clarkson" w:date="2019-08-21T23:57:00Z">
        <w:r w:rsidDel="00676668">
          <w:delText xml:space="preserve">y </w:delText>
        </w:r>
      </w:del>
      <w:ins w:id="151" w:author="Philip Clarkson" w:date="2019-08-21T23:57:00Z">
        <w:r w:rsidR="00676668">
          <w:t xml:space="preserve"> </w:t>
        </w:r>
      </w:ins>
      <w:ins w:id="152" w:author="Philip Clarkson" w:date="2019-08-22T00:09:00Z">
        <w:r w:rsidR="00C91939">
          <w:t xml:space="preserve">on the object </w:t>
        </w:r>
      </w:ins>
      <w:r>
        <w:t xml:space="preserve">are split into </w:t>
      </w:r>
      <w:r w:rsidR="00056C7D">
        <w:t xml:space="preserve">four </w:t>
      </w:r>
      <w:r>
        <w:t>separate lists</w:t>
      </w:r>
      <w:r w:rsidR="00C05145">
        <w:t xml:space="preserve">, with a flag that can be checked </w:t>
      </w:r>
      <w:ins w:id="153" w:author="Philip Clarkson" w:date="2019-08-21T23:57:00Z">
        <w:r w:rsidR="00676668">
          <w:t xml:space="preserve">on the object </w:t>
        </w:r>
      </w:ins>
      <w:r w:rsidR="00C05145">
        <w:t>to indicate if the list is present.</w:t>
      </w:r>
    </w:p>
    <w:p w14:paraId="57A9B74E" w14:textId="77777777" w:rsidR="00676668" w:rsidRDefault="00676668">
      <w:pPr>
        <w:pStyle w:val="NormalWeb"/>
        <w:rPr>
          <w:ins w:id="154" w:author="Philip Clarkson" w:date="2019-08-21T23:57:00Z"/>
        </w:rPr>
      </w:pPr>
    </w:p>
    <w:p w14:paraId="72CE67CF" w14:textId="7EAD4129" w:rsidR="00056C7D" w:rsidRDefault="00C05145">
      <w:pPr>
        <w:pStyle w:val="NormalWeb"/>
      </w:pPr>
      <w:r>
        <w:t xml:space="preserve">E.g. </w:t>
      </w:r>
    </w:p>
    <w:p w14:paraId="12DCCC60" w14:textId="59CDED05" w:rsidR="00C05145" w:rsidRDefault="00056C7D">
      <w:pPr>
        <w:pStyle w:val="NormalWeb"/>
      </w:pPr>
      <w:r>
        <w:t>F</w:t>
      </w:r>
      <w:r w:rsidR="00C05145">
        <w:t>or a successful CTLS transaction</w:t>
      </w:r>
      <w:r w:rsidR="00EA3885">
        <w:t>, lists 1-3</w:t>
      </w:r>
      <w:r w:rsidR="00C05145">
        <w:t xml:space="preserve"> would be returned.</w:t>
      </w:r>
    </w:p>
    <w:p w14:paraId="4C0AC0E4" w14:textId="24688C44" w:rsidR="00954DB9" w:rsidRDefault="00954DB9">
      <w:pPr>
        <w:pStyle w:val="NormalWeb"/>
      </w:pPr>
      <w:r>
        <w:t>For a successful MSR transaction, lists 1 and 2 would be returned.</w:t>
      </w:r>
    </w:p>
    <w:p w14:paraId="55B098B4" w14:textId="70968735" w:rsidR="00C05145" w:rsidRDefault="00056C7D">
      <w:pPr>
        <w:pStyle w:val="NormalWeb"/>
      </w:pPr>
      <w:r>
        <w:t xml:space="preserve">For a </w:t>
      </w:r>
      <w:r w:rsidR="00954DB9">
        <w:t>critical failure resulting from a crash or a programming error then list 4 would be returned.</w:t>
      </w:r>
    </w:p>
    <w:p w14:paraId="78F648BB" w14:textId="77777777" w:rsidR="001A3AEB" w:rsidRDefault="001A3AEB">
      <w:pPr>
        <w:pStyle w:val="NormalWeb"/>
      </w:pPr>
    </w:p>
    <w:p w14:paraId="2A6A3BDB" w14:textId="21051150" w:rsidR="008D5B9B" w:rsidRDefault="000F5FFE">
      <w:pPr>
        <w:pStyle w:val="NormalWeb"/>
      </w:pPr>
      <w:r>
        <w:t xml:space="preserve">List </w:t>
      </w:r>
      <w:r w:rsidR="001A3AEB">
        <w:t>O</w:t>
      </w:r>
      <w:r>
        <w:t>ne is returned when the</w:t>
      </w:r>
      <w:ins w:id="155" w:author="Philip Clarkson" w:date="2019-08-21T23:58:00Z">
        <w:r w:rsidR="00676668">
          <w:t xml:space="preserve"> </w:t>
        </w:r>
      </w:ins>
      <w:del w:id="156" w:author="Philip Clarkson" w:date="2019-08-21T23:58:00Z">
        <w:r w:rsidDel="00676668">
          <w:delText xml:space="preserve"> </w:delText>
        </w:r>
        <w:r w:rsidR="00467698" w:rsidDel="00676668">
          <w:delText>“E</w:delText>
        </w:r>
        <w:r w:rsidDel="00676668">
          <w:delText>xtra</w:delText>
        </w:r>
        <w:r w:rsidR="00467698" w:rsidDel="00676668">
          <w:delText>”</w:delText>
        </w:r>
        <w:r w:rsidDel="00676668">
          <w:delText xml:space="preserve"> from the intent contains </w:delText>
        </w:r>
      </w:del>
      <w:proofErr w:type="spellStart"/>
      <w:ins w:id="157" w:author="Philip Clarkson" w:date="2019-08-21T23:58:00Z">
        <w:r w:rsidR="00676668">
          <w:rPr>
            <w:b/>
            <w:bCs/>
          </w:rPr>
          <w:t>t</w:t>
        </w:r>
      </w:ins>
      <w:del w:id="158" w:author="Philip Clarkson" w:date="2019-08-21T23:58:00Z">
        <w:r w:rsidDel="00676668">
          <w:rPr>
            <w:b/>
            <w:bCs/>
          </w:rPr>
          <w:delText>T</w:delText>
        </w:r>
      </w:del>
      <w:r>
        <w:rPr>
          <w:b/>
          <w:bCs/>
        </w:rPr>
        <w:t>ransResponse</w:t>
      </w:r>
      <w:proofErr w:type="spellEnd"/>
      <w:r>
        <w:rPr>
          <w:b/>
          <w:bCs/>
        </w:rPr>
        <w:t xml:space="preserve"> </w:t>
      </w:r>
      <w:proofErr w:type="spellStart"/>
      <w:ins w:id="159" w:author="Philip Clarkson" w:date="2019-08-21T23:58:00Z">
        <w:r w:rsidR="00676668" w:rsidRPr="00676668">
          <w:rPr>
            <w:rPrChange w:id="160" w:author="Philip Clarkson" w:date="2019-08-21T23:58:00Z">
              <w:rPr>
                <w:b/>
                <w:bCs/>
              </w:rPr>
            </w:rPrChange>
          </w:rPr>
          <w:t>boolean</w:t>
        </w:r>
        <w:proofErr w:type="spellEnd"/>
        <w:r w:rsidR="00676668" w:rsidRPr="00676668">
          <w:rPr>
            <w:rPrChange w:id="161" w:author="Philip Clarkson" w:date="2019-08-21T23:58:00Z">
              <w:rPr>
                <w:b/>
                <w:bCs/>
              </w:rPr>
            </w:rPrChange>
          </w:rPr>
          <w:t xml:space="preserve"> </w:t>
        </w:r>
      </w:ins>
      <w:r>
        <w:t>= true</w:t>
      </w:r>
    </w:p>
    <w:p w14:paraId="51B38415" w14:textId="6EDEF4AA" w:rsidR="00676668" w:rsidRDefault="000F5FFE" w:rsidP="00676668">
      <w:pPr>
        <w:pStyle w:val="NormalWeb"/>
        <w:rPr>
          <w:ins w:id="162" w:author="Philip Clarkson" w:date="2019-08-21T23:58:00Z"/>
        </w:rPr>
      </w:pPr>
      <w:r>
        <w:t>List Two is returned when the</w:t>
      </w:r>
      <w:r w:rsidR="00467698">
        <w:t xml:space="preserve"> </w:t>
      </w:r>
      <w:del w:id="163" w:author="Philip Clarkson" w:date="2019-08-21T23:58:00Z">
        <w:r w:rsidR="00467698" w:rsidDel="00676668">
          <w:delText xml:space="preserve">“Extra” </w:delText>
        </w:r>
        <w:r w:rsidDel="00676668">
          <w:delText xml:space="preserve">from the intent contains </w:delText>
        </w:r>
        <w:r w:rsidDel="00676668">
          <w:rPr>
            <w:b/>
            <w:bCs/>
          </w:rPr>
          <w:delText>T</w:delText>
        </w:r>
      </w:del>
      <w:proofErr w:type="spellStart"/>
      <w:ins w:id="164" w:author="Philip Clarkson" w:date="2019-08-21T23:58:00Z">
        <w:r w:rsidR="00676668">
          <w:rPr>
            <w:b/>
            <w:bCs/>
          </w:rPr>
          <w:t>t</w:t>
        </w:r>
      </w:ins>
      <w:r>
        <w:rPr>
          <w:b/>
          <w:bCs/>
        </w:rPr>
        <w:t>rans</w:t>
      </w:r>
      <w:del w:id="165" w:author="Philip Clarkson" w:date="2019-08-21T23:58:00Z">
        <w:r w:rsidDel="00676668">
          <w:rPr>
            <w:b/>
            <w:bCs/>
          </w:rPr>
          <w:delText>action</w:delText>
        </w:r>
      </w:del>
      <w:r>
        <w:rPr>
          <w:b/>
          <w:bCs/>
        </w:rPr>
        <w:t>Details</w:t>
      </w:r>
      <w:proofErr w:type="spellEnd"/>
      <w:ins w:id="166" w:author="Philip Clarkson" w:date="2019-08-21T23:58:00Z">
        <w:r w:rsidR="00676668">
          <w:rPr>
            <w:b/>
            <w:bCs/>
          </w:rPr>
          <w:t xml:space="preserve"> </w:t>
        </w:r>
        <w:proofErr w:type="spellStart"/>
        <w:r w:rsidR="00676668" w:rsidRPr="0075012E">
          <w:t>boolean</w:t>
        </w:r>
        <w:proofErr w:type="spellEnd"/>
        <w:r w:rsidR="00676668" w:rsidRPr="0075012E">
          <w:t xml:space="preserve"> </w:t>
        </w:r>
        <w:r w:rsidR="00676668">
          <w:t>= true</w:t>
        </w:r>
      </w:ins>
    </w:p>
    <w:p w14:paraId="48870FFB" w14:textId="71472717" w:rsidR="008D5B9B" w:rsidDel="00676668" w:rsidRDefault="000F5FFE">
      <w:pPr>
        <w:pStyle w:val="NormalWeb"/>
        <w:rPr>
          <w:del w:id="167" w:author="Philip Clarkson" w:date="2019-08-21T23:58:00Z"/>
        </w:rPr>
      </w:pPr>
      <w:del w:id="168" w:author="Philip Clarkson" w:date="2019-08-21T23:58:00Z">
        <w:r w:rsidDel="00676668">
          <w:delText xml:space="preserve"> = true</w:delText>
        </w:r>
      </w:del>
    </w:p>
    <w:p w14:paraId="007CFEB5" w14:textId="05D5BF07" w:rsidR="008D5B9B" w:rsidRDefault="000F5FFE">
      <w:pPr>
        <w:pStyle w:val="NormalWeb"/>
      </w:pPr>
      <w:r>
        <w:t>List Three is returned when the</w:t>
      </w:r>
      <w:r w:rsidR="00467698">
        <w:t xml:space="preserve"> </w:t>
      </w:r>
      <w:del w:id="169" w:author="Philip Clarkson" w:date="2019-08-21T23:58:00Z">
        <w:r w:rsidR="00467698" w:rsidDel="00676668">
          <w:delText>“Extra”</w:delText>
        </w:r>
        <w:r w:rsidDel="00676668">
          <w:delText xml:space="preserve"> from the intent contains </w:delText>
        </w:r>
        <w:r w:rsidDel="00676668">
          <w:rPr>
            <w:b/>
            <w:bCs/>
          </w:rPr>
          <w:delText>C</w:delText>
        </w:r>
      </w:del>
      <w:proofErr w:type="spellStart"/>
      <w:ins w:id="170" w:author="Philip Clarkson" w:date="2019-08-21T23:58:00Z">
        <w:r w:rsidR="00676668">
          <w:rPr>
            <w:b/>
            <w:bCs/>
          </w:rPr>
          <w:t>c</w:t>
        </w:r>
      </w:ins>
      <w:r>
        <w:rPr>
          <w:b/>
          <w:bCs/>
        </w:rPr>
        <w:t>ardType</w:t>
      </w:r>
      <w:proofErr w:type="spellEnd"/>
      <w:r>
        <w:t xml:space="preserve"> </w:t>
      </w:r>
      <w:ins w:id="171" w:author="Philip Clarkson" w:date="2019-08-21T23:59:00Z">
        <w:r w:rsidR="00676668">
          <w:t xml:space="preserve">String </w:t>
        </w:r>
      </w:ins>
      <w:r>
        <w:t xml:space="preserve">= </w:t>
      </w:r>
      <w:del w:id="172" w:author="Philip Clarkson" w:date="2019-08-21T23:59:00Z">
        <w:r w:rsidDel="00676668">
          <w:delText>E</w:delText>
        </w:r>
      </w:del>
      <w:ins w:id="173" w:author="Philip Clarkson" w:date="2019-08-21T23:59:00Z">
        <w:r w:rsidR="00676668">
          <w:t>“E</w:t>
        </w:r>
      </w:ins>
      <w:r>
        <w:t>MV</w:t>
      </w:r>
      <w:ins w:id="174" w:author="Philip Clarkson" w:date="2019-08-21T23:59:00Z">
        <w:r w:rsidR="00676668">
          <w:t>”</w:t>
        </w:r>
      </w:ins>
      <w:r>
        <w:t xml:space="preserve"> or </w:t>
      </w:r>
      <w:ins w:id="175" w:author="Philip Clarkson" w:date="2019-08-21T23:59:00Z">
        <w:r w:rsidR="00676668">
          <w:t>“</w:t>
        </w:r>
      </w:ins>
      <w:r>
        <w:t>CTLS</w:t>
      </w:r>
      <w:ins w:id="176" w:author="Philip Clarkson" w:date="2019-08-21T23:59:00Z">
        <w:r w:rsidR="00676668">
          <w:t>”</w:t>
        </w:r>
      </w:ins>
    </w:p>
    <w:p w14:paraId="646D1576" w14:textId="1ABB828C" w:rsidR="00056C7D" w:rsidRDefault="00056C7D">
      <w:pPr>
        <w:pStyle w:val="NormalWeb"/>
      </w:pPr>
      <w:r>
        <w:t>List Four is returned when there is a serious failure</w:t>
      </w:r>
      <w:ins w:id="177" w:author="Philip Clarkson" w:date="2019-08-21T23:59:00Z">
        <w:r w:rsidR="00676668">
          <w:t xml:space="preserve"> and </w:t>
        </w:r>
      </w:ins>
      <w:del w:id="178" w:author="Philip Clarkson" w:date="2019-08-21T23:59:00Z">
        <w:r w:rsidDel="00676668">
          <w:delText xml:space="preserve">, the “Extra” from the intent will contain </w:delText>
        </w:r>
        <w:r w:rsidRPr="001A3AEB" w:rsidDel="00676668">
          <w:rPr>
            <w:b/>
            <w:bCs/>
          </w:rPr>
          <w:delText>T</w:delText>
        </w:r>
      </w:del>
      <w:proofErr w:type="spellStart"/>
      <w:ins w:id="179" w:author="Philip Clarkson" w:date="2019-08-21T23:59:00Z">
        <w:r w:rsidR="00676668">
          <w:rPr>
            <w:b/>
            <w:bCs/>
          </w:rPr>
          <w:t>t</w:t>
        </w:r>
      </w:ins>
      <w:r w:rsidRPr="001A3AEB">
        <w:rPr>
          <w:b/>
          <w:bCs/>
        </w:rPr>
        <w:t>ransResponse</w:t>
      </w:r>
      <w:proofErr w:type="spellEnd"/>
      <w:r>
        <w:t xml:space="preserve"> = false;</w:t>
      </w:r>
    </w:p>
    <w:p w14:paraId="7FE746EF" w14:textId="77777777" w:rsidR="001A3AEB" w:rsidRDefault="001A3AEB">
      <w:pPr>
        <w:pStyle w:val="NormalWeb"/>
      </w:pPr>
    </w:p>
    <w:p w14:paraId="56441628" w14:textId="77777777" w:rsidR="008D5B9B" w:rsidRDefault="000F5FFE">
      <w:pPr>
        <w:pStyle w:val="NormalWeb"/>
      </w:pPr>
      <w:r>
        <w:lastRenderedPageBreak/>
        <w:t>The broadcast receiver has code to demonstrate extracting the results for the calling app to use.</w:t>
      </w:r>
    </w:p>
    <w:p w14:paraId="0D12E36A" w14:textId="77777777" w:rsidR="008D5B9B" w:rsidRDefault="008D5B9B">
      <w:pPr>
        <w:pStyle w:val="NormalWeb"/>
      </w:pPr>
    </w:p>
    <w:p w14:paraId="28AB0126" w14:textId="6508C71D" w:rsidR="008D5B9B" w:rsidRDefault="00467698">
      <w:pPr>
        <w:pStyle w:val="NormalWeb"/>
        <w:numPr>
          <w:ilvl w:val="0"/>
          <w:numId w:val="31"/>
        </w:numPr>
      </w:pPr>
      <w:r>
        <w:rPr>
          <w:rStyle w:val="Strong"/>
        </w:rPr>
        <w:t xml:space="preserve">List One - </w:t>
      </w:r>
      <w:r w:rsidR="000F5FFE">
        <w:rPr>
          <w:rStyle w:val="Strong"/>
        </w:rPr>
        <w:t>Standard Response Details (</w:t>
      </w:r>
      <w:proofErr w:type="spellStart"/>
      <w:del w:id="180" w:author="Philip Clarkson" w:date="2019-08-21T23:59:00Z">
        <w:r w:rsidR="000F5FFE" w:rsidDel="00676668">
          <w:rPr>
            <w:rStyle w:val="Strong"/>
          </w:rPr>
          <w:delText>T</w:delText>
        </w:r>
      </w:del>
      <w:ins w:id="181" w:author="Philip Clarkson" w:date="2019-08-21T23:59:00Z">
        <w:r w:rsidR="00676668">
          <w:rPr>
            <w:rStyle w:val="Strong"/>
          </w:rPr>
          <w:t>t</w:t>
        </w:r>
      </w:ins>
      <w:r w:rsidR="000F5FFE">
        <w:rPr>
          <w:rStyle w:val="Strong"/>
        </w:rPr>
        <w:t>ransResponse</w:t>
      </w:r>
      <w:proofErr w:type="spellEnd"/>
      <w:r w:rsidR="000F5FFE">
        <w:rPr>
          <w:rStyle w:val="Strong"/>
        </w:rPr>
        <w:t xml:space="preserve"> = true)</w:t>
      </w:r>
    </w:p>
    <w:tbl>
      <w:tblPr>
        <w:tblStyle w:val="TableGrid"/>
        <w:tblW w:w="0" w:type="auto"/>
        <w:tblLook w:val="04A0" w:firstRow="1" w:lastRow="0" w:firstColumn="1" w:lastColumn="0" w:noHBand="0" w:noVBand="1"/>
        <w:tblPrChange w:id="182" w:author="Warren Crowther" w:date="2019-08-21T10:28:00Z">
          <w:tblPr>
            <w:tblStyle w:val="TableGrid"/>
            <w:tblW w:w="0" w:type="auto"/>
            <w:tblLook w:val="04A0" w:firstRow="1" w:lastRow="0" w:firstColumn="1" w:lastColumn="0" w:noHBand="0" w:noVBand="1"/>
          </w:tblPr>
        </w:tblPrChange>
      </w:tblPr>
      <w:tblGrid>
        <w:gridCol w:w="3681"/>
        <w:gridCol w:w="1134"/>
        <w:gridCol w:w="4813"/>
        <w:tblGridChange w:id="183">
          <w:tblGrid>
            <w:gridCol w:w="2155"/>
            <w:gridCol w:w="1440"/>
            <w:gridCol w:w="6033"/>
          </w:tblGrid>
        </w:tblGridChange>
      </w:tblGrid>
      <w:tr w:rsidR="007A06BC" w14:paraId="03F52ACC" w14:textId="77777777" w:rsidTr="009D5321">
        <w:tc>
          <w:tcPr>
            <w:tcW w:w="3681" w:type="dxa"/>
            <w:tcPrChange w:id="184" w:author="Warren Crowther" w:date="2019-08-21T10:28:00Z">
              <w:tcPr>
                <w:tcW w:w="2155" w:type="dxa"/>
              </w:tcPr>
            </w:tcPrChange>
          </w:tcPr>
          <w:p w14:paraId="78CA99C3" w14:textId="2759BB38" w:rsidR="007A06BC" w:rsidRPr="007A06BC" w:rsidRDefault="007A06BC">
            <w:pPr>
              <w:pStyle w:val="NormalWeb"/>
              <w:rPr>
                <w:b/>
                <w:bCs/>
              </w:rPr>
            </w:pPr>
            <w:r w:rsidRPr="007A06BC">
              <w:rPr>
                <w:b/>
                <w:bCs/>
              </w:rPr>
              <w:t>Field Name</w:t>
            </w:r>
          </w:p>
        </w:tc>
        <w:tc>
          <w:tcPr>
            <w:tcW w:w="1134" w:type="dxa"/>
            <w:tcPrChange w:id="185" w:author="Warren Crowther" w:date="2019-08-21T10:28:00Z">
              <w:tcPr>
                <w:tcW w:w="1440" w:type="dxa"/>
              </w:tcPr>
            </w:tcPrChange>
          </w:tcPr>
          <w:p w14:paraId="0F79D5FD" w14:textId="7A859993" w:rsidR="007A06BC" w:rsidRPr="007A06BC" w:rsidRDefault="007A06BC">
            <w:pPr>
              <w:pStyle w:val="NormalWeb"/>
              <w:rPr>
                <w:b/>
                <w:bCs/>
              </w:rPr>
            </w:pPr>
            <w:r w:rsidRPr="007A06BC">
              <w:rPr>
                <w:b/>
                <w:bCs/>
              </w:rPr>
              <w:t>Date Type</w:t>
            </w:r>
          </w:p>
        </w:tc>
        <w:tc>
          <w:tcPr>
            <w:tcW w:w="4813" w:type="dxa"/>
            <w:tcPrChange w:id="186" w:author="Warren Crowther" w:date="2019-08-21T10:28:00Z">
              <w:tcPr>
                <w:tcW w:w="6033" w:type="dxa"/>
              </w:tcPr>
            </w:tcPrChange>
          </w:tcPr>
          <w:p w14:paraId="50130009" w14:textId="5D0E9D67" w:rsidR="007A06BC" w:rsidRDefault="007A06BC">
            <w:pPr>
              <w:pStyle w:val="NormalWeb"/>
            </w:pPr>
            <w:r w:rsidRPr="007A06BC">
              <w:rPr>
                <w:b/>
                <w:bCs/>
              </w:rPr>
              <w:t>Descriptio</w:t>
            </w:r>
            <w:r>
              <w:t>n</w:t>
            </w:r>
          </w:p>
        </w:tc>
      </w:tr>
      <w:tr w:rsidR="007A06BC" w14:paraId="34DBAA57" w14:textId="77777777" w:rsidTr="009D5321">
        <w:tc>
          <w:tcPr>
            <w:tcW w:w="3681" w:type="dxa"/>
            <w:tcPrChange w:id="187" w:author="Warren Crowther" w:date="2019-08-21T10:28:00Z">
              <w:tcPr>
                <w:tcW w:w="2155" w:type="dxa"/>
              </w:tcPr>
            </w:tcPrChange>
          </w:tcPr>
          <w:p w14:paraId="6F777932" w14:textId="2447E324" w:rsidR="007A06BC" w:rsidRPr="009D5321" w:rsidRDefault="007A06BC">
            <w:pPr>
              <w:pStyle w:val="NormalWeb"/>
              <w:rPr>
                <w:rFonts w:ascii="Consolas" w:hAnsi="Consolas"/>
                <w:rPrChange w:id="188" w:author="Warren Crowther" w:date="2019-08-21T10:28:00Z">
                  <w:rPr/>
                </w:rPrChange>
              </w:rPr>
            </w:pPr>
            <w:r w:rsidRPr="009D5321">
              <w:rPr>
                <w:rFonts w:ascii="Consolas" w:hAnsi="Consolas"/>
                <w:rPrChange w:id="189" w:author="Warren Crowther" w:date="2019-08-21T10:28:00Z">
                  <w:rPr/>
                </w:rPrChange>
              </w:rPr>
              <w:t>UTI</w:t>
            </w:r>
          </w:p>
        </w:tc>
        <w:tc>
          <w:tcPr>
            <w:tcW w:w="1134" w:type="dxa"/>
            <w:tcPrChange w:id="190" w:author="Warren Crowther" w:date="2019-08-21T10:28:00Z">
              <w:tcPr>
                <w:tcW w:w="1440" w:type="dxa"/>
              </w:tcPr>
            </w:tcPrChange>
          </w:tcPr>
          <w:p w14:paraId="55716FFE" w14:textId="02024DB2" w:rsidR="007A06BC" w:rsidRDefault="007A06BC">
            <w:pPr>
              <w:pStyle w:val="NormalWeb"/>
            </w:pPr>
            <w:r>
              <w:t>GUID</w:t>
            </w:r>
          </w:p>
        </w:tc>
        <w:tc>
          <w:tcPr>
            <w:tcW w:w="4813" w:type="dxa"/>
            <w:tcPrChange w:id="191" w:author="Warren Crowther" w:date="2019-08-21T10:28:00Z">
              <w:tcPr>
                <w:tcW w:w="6033" w:type="dxa"/>
              </w:tcPr>
            </w:tcPrChange>
          </w:tcPr>
          <w:p w14:paraId="7BE254C9" w14:textId="2F6930E7" w:rsidR="007A06BC" w:rsidRDefault="007A06BC">
            <w:pPr>
              <w:pStyle w:val="NormalWeb"/>
            </w:pPr>
            <w:r>
              <w:t>Unique Transaction Identifier</w:t>
            </w:r>
            <w:r w:rsidR="002F0EBD">
              <w:t xml:space="preserve"> (e.g. </w:t>
            </w:r>
            <w:r w:rsidR="002F0EBD">
              <w:rPr>
                <w:sz w:val="18"/>
                <w:szCs w:val="18"/>
              </w:rPr>
              <w:t>5594801e-a3e5-da11-8b4600065b3e6c8d)</w:t>
            </w:r>
          </w:p>
        </w:tc>
      </w:tr>
      <w:tr w:rsidR="007A06BC" w14:paraId="7E390BB1" w14:textId="77777777" w:rsidTr="009D5321">
        <w:tc>
          <w:tcPr>
            <w:tcW w:w="3681" w:type="dxa"/>
            <w:tcPrChange w:id="192" w:author="Warren Crowther" w:date="2019-08-21T10:28:00Z">
              <w:tcPr>
                <w:tcW w:w="2155" w:type="dxa"/>
              </w:tcPr>
            </w:tcPrChange>
          </w:tcPr>
          <w:p w14:paraId="6A22A73E" w14:textId="1C10026D" w:rsidR="007A06BC" w:rsidRPr="009D5321" w:rsidRDefault="007A06BC" w:rsidP="007A06BC">
            <w:pPr>
              <w:pStyle w:val="NormalWeb"/>
              <w:jc w:val="both"/>
              <w:rPr>
                <w:rFonts w:ascii="Consolas" w:hAnsi="Consolas"/>
                <w:rPrChange w:id="193" w:author="Warren Crowther" w:date="2019-08-21T10:28:00Z">
                  <w:rPr/>
                </w:rPrChange>
              </w:rPr>
            </w:pPr>
            <w:del w:id="194" w:author="Warren Crowther" w:date="2019-08-21T10:19:00Z">
              <w:r w:rsidRPr="009D5321" w:rsidDel="009D5321">
                <w:rPr>
                  <w:rFonts w:ascii="Consolas" w:hAnsi="Consolas"/>
                  <w:rPrChange w:id="195" w:author="Warren Crowther" w:date="2019-08-21T10:28:00Z">
                    <w:rPr/>
                  </w:rPrChange>
                </w:rPr>
                <w:delText>Amount</w:delText>
              </w:r>
            </w:del>
            <w:proofErr w:type="spellStart"/>
            <w:ins w:id="196" w:author="Warren Crowther" w:date="2019-08-21T10:19:00Z">
              <w:r w:rsidR="009D5321" w:rsidRPr="009D5321">
                <w:rPr>
                  <w:rFonts w:ascii="Consolas" w:hAnsi="Consolas"/>
                  <w:rPrChange w:id="197" w:author="Warren Crowther" w:date="2019-08-21T10:28:00Z">
                    <w:rPr/>
                  </w:rPrChange>
                </w:rPr>
                <w:t>amountTrans</w:t>
              </w:r>
            </w:ins>
            <w:proofErr w:type="spellEnd"/>
          </w:p>
        </w:tc>
        <w:tc>
          <w:tcPr>
            <w:tcW w:w="1134" w:type="dxa"/>
            <w:tcPrChange w:id="198" w:author="Warren Crowther" w:date="2019-08-21T10:28:00Z">
              <w:tcPr>
                <w:tcW w:w="1440" w:type="dxa"/>
              </w:tcPr>
            </w:tcPrChange>
          </w:tcPr>
          <w:p w14:paraId="4E76D4FB" w14:textId="5CB7F1F6" w:rsidR="007A06BC" w:rsidRDefault="00A62C1D">
            <w:pPr>
              <w:pStyle w:val="NormalWeb"/>
            </w:pPr>
            <w:ins w:id="199" w:author="Philip Clarkson" w:date="2019-08-21T23:37:00Z">
              <w:r>
                <w:t>long</w:t>
              </w:r>
            </w:ins>
            <w:del w:id="200" w:author="Philip Clarkson" w:date="2019-08-21T23:37:00Z">
              <w:r w:rsidR="007A06BC" w:rsidDel="00A62C1D">
                <w:delText>int</w:delText>
              </w:r>
            </w:del>
          </w:p>
        </w:tc>
        <w:tc>
          <w:tcPr>
            <w:tcW w:w="4813" w:type="dxa"/>
            <w:tcPrChange w:id="201" w:author="Warren Crowther" w:date="2019-08-21T10:28:00Z">
              <w:tcPr>
                <w:tcW w:w="6033" w:type="dxa"/>
              </w:tcPr>
            </w:tcPrChange>
          </w:tcPr>
          <w:p w14:paraId="3FD58AC2" w14:textId="7FD061DE" w:rsidR="007A06BC" w:rsidRDefault="007A06BC">
            <w:pPr>
              <w:pStyle w:val="NormalWeb"/>
            </w:pPr>
            <w:r>
              <w:t>Amount of the transaction (minor units</w:t>
            </w:r>
            <w:r w:rsidR="002F0EBD">
              <w:t>, 100 = £1.00</w:t>
            </w:r>
            <w:r>
              <w:t>)</w:t>
            </w:r>
          </w:p>
        </w:tc>
      </w:tr>
      <w:tr w:rsidR="007A06BC" w14:paraId="32976DAD" w14:textId="77777777" w:rsidTr="009D5321">
        <w:tc>
          <w:tcPr>
            <w:tcW w:w="3681" w:type="dxa"/>
            <w:tcPrChange w:id="202" w:author="Warren Crowther" w:date="2019-08-21T10:28:00Z">
              <w:tcPr>
                <w:tcW w:w="2155" w:type="dxa"/>
              </w:tcPr>
            </w:tcPrChange>
          </w:tcPr>
          <w:p w14:paraId="6D826F9F" w14:textId="014BB548" w:rsidR="007A06BC" w:rsidRPr="009D5321" w:rsidRDefault="007A06BC">
            <w:pPr>
              <w:pStyle w:val="NormalWeb"/>
              <w:rPr>
                <w:rFonts w:ascii="Consolas" w:hAnsi="Consolas"/>
                <w:rPrChange w:id="203" w:author="Warren Crowther" w:date="2019-08-21T10:28:00Z">
                  <w:rPr/>
                </w:rPrChange>
              </w:rPr>
            </w:pPr>
            <w:del w:id="204" w:author="Warren Crowther" w:date="2019-08-21T10:19:00Z">
              <w:r w:rsidRPr="009D5321" w:rsidDel="009D5321">
                <w:rPr>
                  <w:rFonts w:ascii="Consolas" w:hAnsi="Consolas"/>
                  <w:rPrChange w:id="205" w:author="Warren Crowther" w:date="2019-08-21T10:28:00Z">
                    <w:rPr/>
                  </w:rPrChange>
                </w:rPr>
                <w:delText>Tip</w:delText>
              </w:r>
            </w:del>
            <w:proofErr w:type="spellStart"/>
            <w:ins w:id="206" w:author="Warren Crowther" w:date="2019-08-21T10:19:00Z">
              <w:r w:rsidR="009D5321" w:rsidRPr="009D5321">
                <w:rPr>
                  <w:rFonts w:ascii="Consolas" w:hAnsi="Consolas"/>
                  <w:rPrChange w:id="207" w:author="Warren Crowther" w:date="2019-08-21T10:28:00Z">
                    <w:rPr/>
                  </w:rPrChange>
                </w:rPr>
                <w:t>amountGratuity</w:t>
              </w:r>
            </w:ins>
            <w:proofErr w:type="spellEnd"/>
          </w:p>
        </w:tc>
        <w:tc>
          <w:tcPr>
            <w:tcW w:w="1134" w:type="dxa"/>
            <w:tcPrChange w:id="208" w:author="Warren Crowther" w:date="2019-08-21T10:28:00Z">
              <w:tcPr>
                <w:tcW w:w="1440" w:type="dxa"/>
              </w:tcPr>
            </w:tcPrChange>
          </w:tcPr>
          <w:p w14:paraId="40011D60" w14:textId="7298DDFF" w:rsidR="007A06BC" w:rsidRDefault="00A62C1D">
            <w:pPr>
              <w:pStyle w:val="NormalWeb"/>
            </w:pPr>
            <w:ins w:id="209" w:author="Philip Clarkson" w:date="2019-08-21T23:37:00Z">
              <w:r>
                <w:t>long</w:t>
              </w:r>
            </w:ins>
            <w:del w:id="210" w:author="Philip Clarkson" w:date="2019-08-21T23:37:00Z">
              <w:r w:rsidR="007A06BC" w:rsidDel="00A62C1D">
                <w:delText>int</w:delText>
              </w:r>
            </w:del>
          </w:p>
        </w:tc>
        <w:tc>
          <w:tcPr>
            <w:tcW w:w="4813" w:type="dxa"/>
            <w:tcPrChange w:id="211" w:author="Warren Crowther" w:date="2019-08-21T10:28:00Z">
              <w:tcPr>
                <w:tcW w:w="6033" w:type="dxa"/>
              </w:tcPr>
            </w:tcPrChange>
          </w:tcPr>
          <w:p w14:paraId="05D0B409" w14:textId="65FE6A4A" w:rsidR="007A06BC" w:rsidRDefault="007A06BC">
            <w:pPr>
              <w:pStyle w:val="NormalWeb"/>
            </w:pPr>
            <w:r>
              <w:t>The tip amount (minor units</w:t>
            </w:r>
            <w:r w:rsidR="002F0EBD">
              <w:t>, 100 = £1.00</w:t>
            </w:r>
            <w:r>
              <w:t>)</w:t>
            </w:r>
          </w:p>
        </w:tc>
      </w:tr>
      <w:tr w:rsidR="007A06BC" w14:paraId="7BB71910" w14:textId="77777777" w:rsidTr="009D5321">
        <w:tc>
          <w:tcPr>
            <w:tcW w:w="3681" w:type="dxa"/>
            <w:tcPrChange w:id="212" w:author="Warren Crowther" w:date="2019-08-21T10:28:00Z">
              <w:tcPr>
                <w:tcW w:w="2155" w:type="dxa"/>
              </w:tcPr>
            </w:tcPrChange>
          </w:tcPr>
          <w:p w14:paraId="29243F04" w14:textId="076E3F8C" w:rsidR="007A06BC" w:rsidRPr="009D5321" w:rsidRDefault="007A06BC">
            <w:pPr>
              <w:pStyle w:val="NormalWeb"/>
              <w:rPr>
                <w:rFonts w:ascii="Consolas" w:hAnsi="Consolas"/>
                <w:rPrChange w:id="213" w:author="Warren Crowther" w:date="2019-08-21T10:28:00Z">
                  <w:rPr/>
                </w:rPrChange>
              </w:rPr>
            </w:pPr>
            <w:del w:id="214" w:author="Warren Crowther" w:date="2019-08-21T10:20:00Z">
              <w:r w:rsidRPr="009D5321" w:rsidDel="009D5321">
                <w:rPr>
                  <w:rFonts w:ascii="Consolas" w:hAnsi="Consolas"/>
                  <w:rPrChange w:id="215" w:author="Warren Crowther" w:date="2019-08-21T10:28:00Z">
                    <w:rPr/>
                  </w:rPrChange>
                </w:rPr>
                <w:delText>Cashback</w:delText>
              </w:r>
            </w:del>
            <w:proofErr w:type="spellStart"/>
            <w:ins w:id="216" w:author="Warren Crowther" w:date="2019-08-21T10:20:00Z">
              <w:r w:rsidR="009D5321" w:rsidRPr="009D5321">
                <w:rPr>
                  <w:rFonts w:ascii="Consolas" w:hAnsi="Consolas"/>
                  <w:rPrChange w:id="217" w:author="Warren Crowther" w:date="2019-08-21T10:28:00Z">
                    <w:rPr/>
                  </w:rPrChange>
                </w:rPr>
                <w:t>amountCashback</w:t>
              </w:r>
            </w:ins>
            <w:proofErr w:type="spellEnd"/>
          </w:p>
        </w:tc>
        <w:tc>
          <w:tcPr>
            <w:tcW w:w="1134" w:type="dxa"/>
            <w:tcPrChange w:id="218" w:author="Warren Crowther" w:date="2019-08-21T10:28:00Z">
              <w:tcPr>
                <w:tcW w:w="1440" w:type="dxa"/>
              </w:tcPr>
            </w:tcPrChange>
          </w:tcPr>
          <w:p w14:paraId="6E925205" w14:textId="40DE6140" w:rsidR="007A06BC" w:rsidRDefault="00A62C1D">
            <w:pPr>
              <w:pStyle w:val="NormalWeb"/>
            </w:pPr>
            <w:ins w:id="219" w:author="Philip Clarkson" w:date="2019-08-21T23:37:00Z">
              <w:r>
                <w:t>long</w:t>
              </w:r>
            </w:ins>
            <w:del w:id="220" w:author="Philip Clarkson" w:date="2019-08-21T23:37:00Z">
              <w:r w:rsidR="00C05145" w:rsidDel="00A62C1D">
                <w:delText>int</w:delText>
              </w:r>
            </w:del>
          </w:p>
        </w:tc>
        <w:tc>
          <w:tcPr>
            <w:tcW w:w="4813" w:type="dxa"/>
            <w:tcPrChange w:id="221" w:author="Warren Crowther" w:date="2019-08-21T10:28:00Z">
              <w:tcPr>
                <w:tcW w:w="6033" w:type="dxa"/>
              </w:tcPr>
            </w:tcPrChange>
          </w:tcPr>
          <w:p w14:paraId="7E617449" w14:textId="3242BB0F" w:rsidR="007A06BC" w:rsidRDefault="007A06BC">
            <w:pPr>
              <w:pStyle w:val="NormalWeb"/>
            </w:pPr>
            <w:r>
              <w:t>The cashback amount</w:t>
            </w:r>
            <w:r w:rsidR="002F0EBD">
              <w:t xml:space="preserve"> (minor units, 100 = £1.00)</w:t>
            </w:r>
          </w:p>
        </w:tc>
      </w:tr>
      <w:tr w:rsidR="007A06BC" w14:paraId="612E3308" w14:textId="77777777" w:rsidTr="009D5321">
        <w:tc>
          <w:tcPr>
            <w:tcW w:w="3681" w:type="dxa"/>
            <w:tcPrChange w:id="222" w:author="Warren Crowther" w:date="2019-08-21T10:28:00Z">
              <w:tcPr>
                <w:tcW w:w="2155" w:type="dxa"/>
              </w:tcPr>
            </w:tcPrChange>
          </w:tcPr>
          <w:p w14:paraId="68920C5B" w14:textId="2059A80D" w:rsidR="007A06BC" w:rsidRPr="009D5321" w:rsidRDefault="007A06BC">
            <w:pPr>
              <w:pStyle w:val="NormalWeb"/>
              <w:rPr>
                <w:rFonts w:ascii="Consolas" w:hAnsi="Consolas"/>
                <w:rPrChange w:id="223" w:author="Warren Crowther" w:date="2019-08-21T10:28:00Z">
                  <w:rPr/>
                </w:rPrChange>
              </w:rPr>
            </w:pPr>
            <w:del w:id="224" w:author="Warren Crowther" w:date="2019-08-21T10:20:00Z">
              <w:r w:rsidRPr="009D5321" w:rsidDel="009D5321">
                <w:rPr>
                  <w:rFonts w:ascii="Consolas" w:hAnsi="Consolas"/>
                  <w:rPrChange w:id="225" w:author="Warren Crowther" w:date="2019-08-21T10:28:00Z">
                    <w:rPr/>
                  </w:rPrChange>
                </w:rPr>
                <w:delText>Approved</w:delText>
              </w:r>
            </w:del>
            <w:proofErr w:type="spellStart"/>
            <w:ins w:id="226" w:author="Warren Crowther" w:date="2019-08-21T10:20:00Z">
              <w:r w:rsidR="009D5321" w:rsidRPr="009D5321">
                <w:rPr>
                  <w:rFonts w:ascii="Consolas" w:hAnsi="Consolas"/>
                  <w:rPrChange w:id="227" w:author="Warren Crowther" w:date="2019-08-21T10:28:00Z">
                    <w:rPr/>
                  </w:rPrChange>
                </w:rPr>
                <w:t>transApproved</w:t>
              </w:r>
            </w:ins>
            <w:proofErr w:type="spellEnd"/>
          </w:p>
        </w:tc>
        <w:tc>
          <w:tcPr>
            <w:tcW w:w="1134" w:type="dxa"/>
            <w:tcPrChange w:id="228" w:author="Warren Crowther" w:date="2019-08-21T10:28:00Z">
              <w:tcPr>
                <w:tcW w:w="1440" w:type="dxa"/>
              </w:tcPr>
            </w:tcPrChange>
          </w:tcPr>
          <w:p w14:paraId="45F0EC61" w14:textId="46D7A251" w:rsidR="007A06BC" w:rsidRDefault="00C05145">
            <w:pPr>
              <w:pStyle w:val="NormalWeb"/>
            </w:pPr>
            <w:r>
              <w:t>Boolean</w:t>
            </w:r>
          </w:p>
        </w:tc>
        <w:tc>
          <w:tcPr>
            <w:tcW w:w="4813" w:type="dxa"/>
            <w:tcPrChange w:id="229" w:author="Warren Crowther" w:date="2019-08-21T10:28:00Z">
              <w:tcPr>
                <w:tcW w:w="6033" w:type="dxa"/>
              </w:tcPr>
            </w:tcPrChange>
          </w:tcPr>
          <w:p w14:paraId="46A91F9A" w14:textId="593216FB" w:rsidR="007A06BC" w:rsidRDefault="007A06BC">
            <w:pPr>
              <w:pStyle w:val="NormalWeb"/>
            </w:pPr>
            <w:r>
              <w:t>Transaction result</w:t>
            </w:r>
          </w:p>
        </w:tc>
      </w:tr>
      <w:tr w:rsidR="007A06BC" w14:paraId="592CD739" w14:textId="77777777" w:rsidTr="009D5321">
        <w:tc>
          <w:tcPr>
            <w:tcW w:w="3681" w:type="dxa"/>
            <w:tcPrChange w:id="230" w:author="Warren Crowther" w:date="2019-08-21T10:28:00Z">
              <w:tcPr>
                <w:tcW w:w="2155" w:type="dxa"/>
              </w:tcPr>
            </w:tcPrChange>
          </w:tcPr>
          <w:p w14:paraId="408C47FD" w14:textId="33929F5D" w:rsidR="007A06BC" w:rsidRPr="009D5321" w:rsidRDefault="007A06BC">
            <w:pPr>
              <w:pStyle w:val="NormalWeb"/>
              <w:rPr>
                <w:rFonts w:ascii="Consolas" w:hAnsi="Consolas"/>
                <w:rPrChange w:id="231" w:author="Warren Crowther" w:date="2019-08-21T10:28:00Z">
                  <w:rPr/>
                </w:rPrChange>
              </w:rPr>
            </w:pPr>
            <w:del w:id="232" w:author="Warren Crowther" w:date="2019-08-21T10:20:00Z">
              <w:r w:rsidRPr="009D5321" w:rsidDel="009D5321">
                <w:rPr>
                  <w:rFonts w:ascii="Consolas" w:hAnsi="Consolas"/>
                  <w:rPrChange w:id="233" w:author="Warren Crowther" w:date="2019-08-21T10:28:00Z">
                    <w:rPr/>
                  </w:rPrChange>
                </w:rPr>
                <w:delText>Cancelled</w:delText>
              </w:r>
            </w:del>
            <w:proofErr w:type="spellStart"/>
            <w:ins w:id="234" w:author="Warren Crowther" w:date="2019-08-21T10:20:00Z">
              <w:r w:rsidR="009D5321" w:rsidRPr="009D5321">
                <w:rPr>
                  <w:rFonts w:ascii="Consolas" w:hAnsi="Consolas"/>
                  <w:rPrChange w:id="235" w:author="Warren Crowther" w:date="2019-08-21T10:28:00Z">
                    <w:rPr/>
                  </w:rPrChange>
                </w:rPr>
                <w:t>transCancelled</w:t>
              </w:r>
            </w:ins>
            <w:proofErr w:type="spellEnd"/>
          </w:p>
        </w:tc>
        <w:tc>
          <w:tcPr>
            <w:tcW w:w="1134" w:type="dxa"/>
            <w:tcPrChange w:id="236" w:author="Warren Crowther" w:date="2019-08-21T10:28:00Z">
              <w:tcPr>
                <w:tcW w:w="1440" w:type="dxa"/>
              </w:tcPr>
            </w:tcPrChange>
          </w:tcPr>
          <w:p w14:paraId="60B27918" w14:textId="14922D11" w:rsidR="007A06BC" w:rsidRDefault="00C05145">
            <w:pPr>
              <w:pStyle w:val="NormalWeb"/>
            </w:pPr>
            <w:r>
              <w:t>Boolean</w:t>
            </w:r>
          </w:p>
        </w:tc>
        <w:tc>
          <w:tcPr>
            <w:tcW w:w="4813" w:type="dxa"/>
            <w:tcPrChange w:id="237" w:author="Warren Crowther" w:date="2019-08-21T10:28:00Z">
              <w:tcPr>
                <w:tcW w:w="6033" w:type="dxa"/>
              </w:tcPr>
            </w:tcPrChange>
          </w:tcPr>
          <w:p w14:paraId="39DC72CC" w14:textId="307B8667" w:rsidR="007A06BC" w:rsidRDefault="00817912">
            <w:pPr>
              <w:pStyle w:val="NormalWeb"/>
            </w:pPr>
            <w:r>
              <w:t>Set when the user manually cancels the transaction.</w:t>
            </w:r>
          </w:p>
        </w:tc>
      </w:tr>
      <w:tr w:rsidR="007A06BC" w14:paraId="045253CA" w14:textId="77777777" w:rsidTr="009D5321">
        <w:tc>
          <w:tcPr>
            <w:tcW w:w="3681" w:type="dxa"/>
            <w:tcPrChange w:id="238" w:author="Warren Crowther" w:date="2019-08-21T10:28:00Z">
              <w:tcPr>
                <w:tcW w:w="2155" w:type="dxa"/>
              </w:tcPr>
            </w:tcPrChange>
          </w:tcPr>
          <w:p w14:paraId="6E5E134B" w14:textId="480D01CB" w:rsidR="007A06BC" w:rsidRPr="009D5321" w:rsidRDefault="007A06BC">
            <w:pPr>
              <w:pStyle w:val="NormalWeb"/>
              <w:rPr>
                <w:rFonts w:ascii="Consolas" w:hAnsi="Consolas"/>
                <w:rPrChange w:id="239" w:author="Warren Crowther" w:date="2019-08-21T10:28:00Z">
                  <w:rPr/>
                </w:rPrChange>
              </w:rPr>
            </w:pPr>
            <w:del w:id="240" w:author="Warren Crowther" w:date="2019-08-21T10:20:00Z">
              <w:r w:rsidRPr="009D5321" w:rsidDel="009D5321">
                <w:rPr>
                  <w:rFonts w:ascii="Consolas" w:hAnsi="Consolas"/>
                  <w:rPrChange w:id="241" w:author="Warren Crowther" w:date="2019-08-21T10:28:00Z">
                    <w:rPr/>
                  </w:rPrChange>
                </w:rPr>
                <w:delText>SigRequired</w:delText>
              </w:r>
            </w:del>
            <w:proofErr w:type="spellStart"/>
            <w:ins w:id="242" w:author="Warren Crowther" w:date="2019-08-21T10:20:00Z">
              <w:r w:rsidR="009D5321" w:rsidRPr="009D5321">
                <w:rPr>
                  <w:rFonts w:ascii="Consolas" w:hAnsi="Consolas"/>
                  <w:rPrChange w:id="243" w:author="Warren Crowther" w:date="2019-08-21T10:28:00Z">
                    <w:rPr/>
                  </w:rPrChange>
                </w:rPr>
                <w:t>cvmSigRequired</w:t>
              </w:r>
            </w:ins>
            <w:proofErr w:type="spellEnd"/>
          </w:p>
        </w:tc>
        <w:tc>
          <w:tcPr>
            <w:tcW w:w="1134" w:type="dxa"/>
            <w:tcPrChange w:id="244" w:author="Warren Crowther" w:date="2019-08-21T10:28:00Z">
              <w:tcPr>
                <w:tcW w:w="1440" w:type="dxa"/>
              </w:tcPr>
            </w:tcPrChange>
          </w:tcPr>
          <w:p w14:paraId="2A172340" w14:textId="3687D8BA" w:rsidR="007A06BC" w:rsidRDefault="00C05145">
            <w:pPr>
              <w:pStyle w:val="NormalWeb"/>
            </w:pPr>
            <w:r>
              <w:t>Boolean</w:t>
            </w:r>
          </w:p>
        </w:tc>
        <w:tc>
          <w:tcPr>
            <w:tcW w:w="4813" w:type="dxa"/>
            <w:tcPrChange w:id="245" w:author="Warren Crowther" w:date="2019-08-21T10:28:00Z">
              <w:tcPr>
                <w:tcW w:w="6033" w:type="dxa"/>
              </w:tcPr>
            </w:tcPrChange>
          </w:tcPr>
          <w:p w14:paraId="54B02398" w14:textId="326CE612" w:rsidR="007A06BC" w:rsidRDefault="007A06BC">
            <w:pPr>
              <w:pStyle w:val="NormalWeb"/>
            </w:pPr>
            <w:r>
              <w:t>Indicator to let called know if signature is required</w:t>
            </w:r>
          </w:p>
        </w:tc>
      </w:tr>
      <w:tr w:rsidR="007A06BC" w14:paraId="2445000B" w14:textId="77777777" w:rsidTr="009D5321">
        <w:tc>
          <w:tcPr>
            <w:tcW w:w="3681" w:type="dxa"/>
            <w:tcPrChange w:id="246" w:author="Warren Crowther" w:date="2019-08-21T10:28:00Z">
              <w:tcPr>
                <w:tcW w:w="2155" w:type="dxa"/>
              </w:tcPr>
            </w:tcPrChange>
          </w:tcPr>
          <w:p w14:paraId="6A20C66E" w14:textId="129E037C" w:rsidR="007A06BC" w:rsidRPr="009D5321" w:rsidRDefault="007A06BC">
            <w:pPr>
              <w:pStyle w:val="NormalWeb"/>
              <w:rPr>
                <w:rFonts w:ascii="Consolas" w:hAnsi="Consolas"/>
                <w:rPrChange w:id="247" w:author="Warren Crowther" w:date="2019-08-21T10:28:00Z">
                  <w:rPr/>
                </w:rPrChange>
              </w:rPr>
            </w:pPr>
            <w:del w:id="248" w:author="Warren Crowther" w:date="2019-08-21T10:20:00Z">
              <w:r w:rsidRPr="009D5321" w:rsidDel="009D5321">
                <w:rPr>
                  <w:rFonts w:ascii="Consolas" w:hAnsi="Consolas"/>
                  <w:rPrChange w:id="249" w:author="Warren Crowther" w:date="2019-08-21T10:28:00Z">
                    <w:rPr/>
                  </w:rPrChange>
                </w:rPr>
                <w:delText>PINVerified</w:delText>
              </w:r>
            </w:del>
            <w:proofErr w:type="spellStart"/>
            <w:ins w:id="250" w:author="Warren Crowther" w:date="2019-08-21T10:20:00Z">
              <w:r w:rsidR="009D5321" w:rsidRPr="009D5321">
                <w:rPr>
                  <w:rFonts w:ascii="Consolas" w:hAnsi="Consolas"/>
                  <w:rPrChange w:id="251" w:author="Warren Crowther" w:date="2019-08-21T10:28:00Z">
                    <w:rPr/>
                  </w:rPrChange>
                </w:rPr>
                <w:t>cvmPinVerified</w:t>
              </w:r>
            </w:ins>
            <w:proofErr w:type="spellEnd"/>
          </w:p>
        </w:tc>
        <w:tc>
          <w:tcPr>
            <w:tcW w:w="1134" w:type="dxa"/>
            <w:tcPrChange w:id="252" w:author="Warren Crowther" w:date="2019-08-21T10:28:00Z">
              <w:tcPr>
                <w:tcW w:w="1440" w:type="dxa"/>
              </w:tcPr>
            </w:tcPrChange>
          </w:tcPr>
          <w:p w14:paraId="0669515E" w14:textId="1A9DE5DC" w:rsidR="007A06BC" w:rsidRDefault="00C05145">
            <w:pPr>
              <w:pStyle w:val="NormalWeb"/>
            </w:pPr>
            <w:r>
              <w:t>Boolean</w:t>
            </w:r>
          </w:p>
        </w:tc>
        <w:tc>
          <w:tcPr>
            <w:tcW w:w="4813" w:type="dxa"/>
            <w:tcPrChange w:id="253" w:author="Warren Crowther" w:date="2019-08-21T10:28:00Z">
              <w:tcPr>
                <w:tcW w:w="6033" w:type="dxa"/>
              </w:tcPr>
            </w:tcPrChange>
          </w:tcPr>
          <w:p w14:paraId="116329BD" w14:textId="3F43B6FE" w:rsidR="007A06BC" w:rsidRDefault="007A06BC">
            <w:pPr>
              <w:pStyle w:val="NormalWeb"/>
            </w:pPr>
            <w:r>
              <w:t>Indicator to say if the pin was verified</w:t>
            </w:r>
          </w:p>
        </w:tc>
      </w:tr>
      <w:tr w:rsidR="007A06BC" w14:paraId="160153F3" w14:textId="77777777" w:rsidTr="009D5321">
        <w:tc>
          <w:tcPr>
            <w:tcW w:w="3681" w:type="dxa"/>
            <w:tcPrChange w:id="254" w:author="Warren Crowther" w:date="2019-08-21T10:28:00Z">
              <w:tcPr>
                <w:tcW w:w="2155" w:type="dxa"/>
              </w:tcPr>
            </w:tcPrChange>
          </w:tcPr>
          <w:p w14:paraId="6EBC4F48" w14:textId="05DC4C73" w:rsidR="007A06BC" w:rsidRPr="009D5321" w:rsidRDefault="007A06BC">
            <w:pPr>
              <w:pStyle w:val="NormalWeb"/>
              <w:rPr>
                <w:rFonts w:ascii="Consolas" w:hAnsi="Consolas"/>
                <w:rPrChange w:id="255" w:author="Warren Crowther" w:date="2019-08-21T10:28:00Z">
                  <w:rPr/>
                </w:rPrChange>
              </w:rPr>
            </w:pPr>
            <w:del w:id="256" w:author="Warren Crowther" w:date="2019-08-21T10:20:00Z">
              <w:r w:rsidRPr="009D5321" w:rsidDel="009D5321">
                <w:rPr>
                  <w:rFonts w:ascii="Consolas" w:hAnsi="Consolas"/>
                  <w:rPrChange w:id="257" w:author="Warren Crowther" w:date="2019-08-21T10:28:00Z">
                    <w:rPr/>
                  </w:rPrChange>
                </w:rPr>
                <w:delText>Currency</w:delText>
              </w:r>
            </w:del>
            <w:proofErr w:type="spellStart"/>
            <w:ins w:id="258" w:author="Warren Crowther" w:date="2019-08-21T10:20:00Z">
              <w:r w:rsidR="009D5321" w:rsidRPr="009D5321">
                <w:rPr>
                  <w:rFonts w:ascii="Consolas" w:hAnsi="Consolas"/>
                  <w:rPrChange w:id="259" w:author="Warren Crowther" w:date="2019-08-21T10:28:00Z">
                    <w:rPr/>
                  </w:rPrChange>
                </w:rPr>
                <w:t>transCur</w:t>
              </w:r>
            </w:ins>
            <w:ins w:id="260" w:author="Warren Crowther" w:date="2019-08-21T10:21:00Z">
              <w:r w:rsidR="009D5321" w:rsidRPr="009D5321">
                <w:rPr>
                  <w:rFonts w:ascii="Consolas" w:hAnsi="Consolas"/>
                  <w:rPrChange w:id="261" w:author="Warren Crowther" w:date="2019-08-21T10:28:00Z">
                    <w:rPr/>
                  </w:rPrChange>
                </w:rPr>
                <w:t>rencyCode</w:t>
              </w:r>
            </w:ins>
            <w:proofErr w:type="spellEnd"/>
          </w:p>
        </w:tc>
        <w:tc>
          <w:tcPr>
            <w:tcW w:w="1134" w:type="dxa"/>
            <w:tcPrChange w:id="262" w:author="Warren Crowther" w:date="2019-08-21T10:28:00Z">
              <w:tcPr>
                <w:tcW w:w="1440" w:type="dxa"/>
              </w:tcPr>
            </w:tcPrChange>
          </w:tcPr>
          <w:p w14:paraId="493A7C02" w14:textId="161A7C3B" w:rsidR="007A06BC" w:rsidRDefault="00C05145">
            <w:pPr>
              <w:pStyle w:val="NormalWeb"/>
            </w:pPr>
            <w:r>
              <w:t>String</w:t>
            </w:r>
          </w:p>
        </w:tc>
        <w:tc>
          <w:tcPr>
            <w:tcW w:w="4813" w:type="dxa"/>
            <w:tcPrChange w:id="263" w:author="Warren Crowther" w:date="2019-08-21T10:28:00Z">
              <w:tcPr>
                <w:tcW w:w="6033" w:type="dxa"/>
              </w:tcPr>
            </w:tcPrChange>
          </w:tcPr>
          <w:p w14:paraId="63B4467F" w14:textId="5C130664" w:rsidR="007A06BC" w:rsidRDefault="007A06BC">
            <w:pPr>
              <w:pStyle w:val="NormalWeb"/>
            </w:pPr>
            <w:proofErr w:type="gramStart"/>
            <w:r>
              <w:t>3 character</w:t>
            </w:r>
            <w:proofErr w:type="gramEnd"/>
            <w:r>
              <w:t xml:space="preserve"> currency code</w:t>
            </w:r>
            <w:r w:rsidR="00C05145">
              <w:t xml:space="preserve"> (GBP/EUR etc)</w:t>
            </w:r>
          </w:p>
        </w:tc>
      </w:tr>
      <w:tr w:rsidR="007A06BC" w14:paraId="18E70CC5" w14:textId="77777777" w:rsidTr="009D5321">
        <w:tc>
          <w:tcPr>
            <w:tcW w:w="3681" w:type="dxa"/>
            <w:tcPrChange w:id="264" w:author="Warren Crowther" w:date="2019-08-21T10:28:00Z">
              <w:tcPr>
                <w:tcW w:w="2155" w:type="dxa"/>
              </w:tcPr>
            </w:tcPrChange>
          </w:tcPr>
          <w:p w14:paraId="14FF35B9" w14:textId="0D208033" w:rsidR="007A06BC" w:rsidRPr="009D5321" w:rsidRDefault="007A06BC">
            <w:pPr>
              <w:pStyle w:val="NormalWeb"/>
              <w:rPr>
                <w:rFonts w:ascii="Consolas" w:hAnsi="Consolas"/>
                <w:rPrChange w:id="265" w:author="Warren Crowther" w:date="2019-08-21T10:28:00Z">
                  <w:rPr/>
                </w:rPrChange>
              </w:rPr>
            </w:pPr>
            <w:del w:id="266" w:author="Warren Crowther" w:date="2019-08-21T10:21:00Z">
              <w:r w:rsidRPr="009D5321" w:rsidDel="009D5321">
                <w:rPr>
                  <w:rFonts w:ascii="Consolas" w:hAnsi="Consolas"/>
                  <w:rPrChange w:id="267" w:author="Warren Crowther" w:date="2019-08-21T10:28:00Z">
                    <w:rPr/>
                  </w:rPrChange>
                </w:rPr>
                <w:delText>Tid</w:delText>
              </w:r>
            </w:del>
            <w:proofErr w:type="spellStart"/>
            <w:ins w:id="268" w:author="Warren Crowther" w:date="2019-08-21T10:21:00Z">
              <w:r w:rsidR="009D5321" w:rsidRPr="009D5321">
                <w:rPr>
                  <w:rFonts w:ascii="Consolas" w:hAnsi="Consolas"/>
                  <w:rPrChange w:id="269" w:author="Warren Crowther" w:date="2019-08-21T10:28:00Z">
                    <w:rPr/>
                  </w:rPrChange>
                </w:rPr>
                <w:t>terminalId</w:t>
              </w:r>
            </w:ins>
            <w:proofErr w:type="spellEnd"/>
          </w:p>
        </w:tc>
        <w:tc>
          <w:tcPr>
            <w:tcW w:w="1134" w:type="dxa"/>
            <w:tcPrChange w:id="270" w:author="Warren Crowther" w:date="2019-08-21T10:28:00Z">
              <w:tcPr>
                <w:tcW w:w="1440" w:type="dxa"/>
              </w:tcPr>
            </w:tcPrChange>
          </w:tcPr>
          <w:p w14:paraId="1DBCBDCB" w14:textId="2B2719EE" w:rsidR="007A06BC" w:rsidRDefault="00C05145">
            <w:pPr>
              <w:pStyle w:val="NormalWeb"/>
            </w:pPr>
            <w:r>
              <w:t>String</w:t>
            </w:r>
          </w:p>
        </w:tc>
        <w:tc>
          <w:tcPr>
            <w:tcW w:w="4813" w:type="dxa"/>
            <w:tcPrChange w:id="271" w:author="Warren Crowther" w:date="2019-08-21T10:28:00Z">
              <w:tcPr>
                <w:tcW w:w="6033" w:type="dxa"/>
              </w:tcPr>
            </w:tcPrChange>
          </w:tcPr>
          <w:p w14:paraId="6CC9E870" w14:textId="61AFB551" w:rsidR="007A06BC" w:rsidRDefault="007A06BC">
            <w:pPr>
              <w:pStyle w:val="NormalWeb"/>
            </w:pPr>
            <w:r>
              <w:t xml:space="preserve">The terminal soft </w:t>
            </w:r>
            <w:r w:rsidR="002F0EBD">
              <w:t>ID (e.g. 12345678)</w:t>
            </w:r>
          </w:p>
        </w:tc>
      </w:tr>
      <w:tr w:rsidR="007A06BC" w14:paraId="2AA86463" w14:textId="77777777" w:rsidTr="009D5321">
        <w:tc>
          <w:tcPr>
            <w:tcW w:w="3681" w:type="dxa"/>
            <w:tcPrChange w:id="272" w:author="Warren Crowther" w:date="2019-08-21T10:28:00Z">
              <w:tcPr>
                <w:tcW w:w="2155" w:type="dxa"/>
              </w:tcPr>
            </w:tcPrChange>
          </w:tcPr>
          <w:p w14:paraId="0A8A1741" w14:textId="2230DF95" w:rsidR="007A06BC" w:rsidRPr="009D5321" w:rsidRDefault="007A06BC">
            <w:pPr>
              <w:pStyle w:val="NormalWeb"/>
              <w:rPr>
                <w:rFonts w:ascii="Consolas" w:hAnsi="Consolas"/>
                <w:rPrChange w:id="273" w:author="Warren Crowther" w:date="2019-08-21T10:28:00Z">
                  <w:rPr/>
                </w:rPrChange>
              </w:rPr>
            </w:pPr>
            <w:del w:id="274" w:author="Warren Crowther" w:date="2019-08-21T10:21:00Z">
              <w:r w:rsidRPr="009D5321" w:rsidDel="009D5321">
                <w:rPr>
                  <w:rFonts w:ascii="Consolas" w:hAnsi="Consolas"/>
                  <w:rPrChange w:id="275" w:author="Warren Crowther" w:date="2019-08-21T10:28:00Z">
                    <w:rPr/>
                  </w:rPrChange>
                </w:rPr>
                <w:delText>Mid</w:delText>
              </w:r>
            </w:del>
            <w:proofErr w:type="spellStart"/>
            <w:ins w:id="276" w:author="Warren Crowther" w:date="2019-08-21T10:21:00Z">
              <w:r w:rsidR="009D5321" w:rsidRPr="009D5321">
                <w:rPr>
                  <w:rFonts w:ascii="Consolas" w:hAnsi="Consolas"/>
                  <w:rPrChange w:id="277" w:author="Warren Crowther" w:date="2019-08-21T10:28:00Z">
                    <w:rPr/>
                  </w:rPrChange>
                </w:rPr>
                <w:t>merchantId</w:t>
              </w:r>
            </w:ins>
            <w:proofErr w:type="spellEnd"/>
          </w:p>
        </w:tc>
        <w:tc>
          <w:tcPr>
            <w:tcW w:w="1134" w:type="dxa"/>
            <w:tcPrChange w:id="278" w:author="Warren Crowther" w:date="2019-08-21T10:28:00Z">
              <w:tcPr>
                <w:tcW w:w="1440" w:type="dxa"/>
              </w:tcPr>
            </w:tcPrChange>
          </w:tcPr>
          <w:p w14:paraId="6EAABCCD" w14:textId="775FA418" w:rsidR="007A06BC" w:rsidRDefault="00C05145">
            <w:pPr>
              <w:pStyle w:val="NormalWeb"/>
            </w:pPr>
            <w:r>
              <w:t>String</w:t>
            </w:r>
          </w:p>
        </w:tc>
        <w:tc>
          <w:tcPr>
            <w:tcW w:w="4813" w:type="dxa"/>
            <w:tcPrChange w:id="279" w:author="Warren Crowther" w:date="2019-08-21T10:28:00Z">
              <w:tcPr>
                <w:tcW w:w="6033" w:type="dxa"/>
              </w:tcPr>
            </w:tcPrChange>
          </w:tcPr>
          <w:p w14:paraId="2719FA69" w14:textId="433BD5A6" w:rsidR="007A06BC" w:rsidRDefault="007A06BC">
            <w:pPr>
              <w:pStyle w:val="NormalWeb"/>
            </w:pPr>
            <w:r>
              <w:t>The merchant ID</w:t>
            </w:r>
            <w:r w:rsidR="002F0EBD">
              <w:t xml:space="preserve"> (e.g. 123456789012345)</w:t>
            </w:r>
          </w:p>
        </w:tc>
      </w:tr>
      <w:tr w:rsidR="007A06BC" w14:paraId="179D06AB" w14:textId="77777777" w:rsidTr="009D5321">
        <w:tc>
          <w:tcPr>
            <w:tcW w:w="3681" w:type="dxa"/>
            <w:tcPrChange w:id="280" w:author="Warren Crowther" w:date="2019-08-21T10:28:00Z">
              <w:tcPr>
                <w:tcW w:w="2155" w:type="dxa"/>
              </w:tcPr>
            </w:tcPrChange>
          </w:tcPr>
          <w:p w14:paraId="27E5D3D6" w14:textId="68479E07" w:rsidR="007A06BC" w:rsidRPr="009D5321" w:rsidRDefault="007A06BC">
            <w:pPr>
              <w:pStyle w:val="NormalWeb"/>
              <w:rPr>
                <w:rFonts w:ascii="Consolas" w:hAnsi="Consolas"/>
                <w:rPrChange w:id="281" w:author="Warren Crowther" w:date="2019-08-21T10:28:00Z">
                  <w:rPr/>
                </w:rPrChange>
              </w:rPr>
            </w:pPr>
            <w:del w:id="282" w:author="Warren Crowther" w:date="2019-08-21T10:21:00Z">
              <w:r w:rsidRPr="009D5321" w:rsidDel="009D5321">
                <w:rPr>
                  <w:rFonts w:ascii="Consolas" w:hAnsi="Consolas"/>
                  <w:rPrChange w:id="283" w:author="Warren Crowther" w:date="2019-08-21T10:28:00Z">
                    <w:rPr/>
                  </w:rPrChange>
                </w:rPr>
                <w:delText>Version</w:delText>
              </w:r>
            </w:del>
            <w:proofErr w:type="spellStart"/>
            <w:ins w:id="284" w:author="Warren Crowther" w:date="2019-08-21T10:21:00Z">
              <w:r w:rsidR="009D5321" w:rsidRPr="009D5321">
                <w:rPr>
                  <w:rFonts w:ascii="Consolas" w:hAnsi="Consolas"/>
                  <w:rPrChange w:id="285" w:author="Warren Crowther" w:date="2019-08-21T10:28:00Z">
                    <w:rPr/>
                  </w:rPrChange>
                </w:rPr>
                <w:t>softwareVersion</w:t>
              </w:r>
            </w:ins>
            <w:proofErr w:type="spellEnd"/>
          </w:p>
        </w:tc>
        <w:tc>
          <w:tcPr>
            <w:tcW w:w="1134" w:type="dxa"/>
            <w:tcPrChange w:id="286" w:author="Warren Crowther" w:date="2019-08-21T10:28:00Z">
              <w:tcPr>
                <w:tcW w:w="1440" w:type="dxa"/>
              </w:tcPr>
            </w:tcPrChange>
          </w:tcPr>
          <w:p w14:paraId="36FC80E6" w14:textId="24AC0C46" w:rsidR="007A06BC" w:rsidRDefault="00C05145">
            <w:pPr>
              <w:pStyle w:val="NormalWeb"/>
            </w:pPr>
            <w:r>
              <w:t>String</w:t>
            </w:r>
          </w:p>
        </w:tc>
        <w:tc>
          <w:tcPr>
            <w:tcW w:w="4813" w:type="dxa"/>
            <w:tcPrChange w:id="287" w:author="Warren Crowther" w:date="2019-08-21T10:28:00Z">
              <w:tcPr>
                <w:tcW w:w="6033" w:type="dxa"/>
              </w:tcPr>
            </w:tcPrChange>
          </w:tcPr>
          <w:p w14:paraId="0FE9CE53" w14:textId="50D1909B" w:rsidR="007A06BC" w:rsidRDefault="007A06BC">
            <w:pPr>
              <w:pStyle w:val="NormalWeb"/>
            </w:pPr>
            <w:r>
              <w:t>The software version</w:t>
            </w:r>
            <w:r w:rsidR="002F0EBD">
              <w:t xml:space="preserve"> (e.g. 1.00.00)</w:t>
            </w:r>
          </w:p>
        </w:tc>
      </w:tr>
    </w:tbl>
    <w:p w14:paraId="7514A1F4" w14:textId="77777777" w:rsidR="007A06BC" w:rsidRDefault="007A06BC">
      <w:pPr>
        <w:pStyle w:val="NormalWeb"/>
        <w:ind w:firstLine="360"/>
      </w:pPr>
    </w:p>
    <w:p w14:paraId="77B33E4F" w14:textId="4722859E" w:rsidR="008D5B9B" w:rsidRPr="00C05145" w:rsidRDefault="00467698">
      <w:pPr>
        <w:pStyle w:val="NormalWeb"/>
        <w:numPr>
          <w:ilvl w:val="0"/>
          <w:numId w:val="31"/>
        </w:numPr>
        <w:rPr>
          <w:rStyle w:val="Strong"/>
          <w:b w:val="0"/>
          <w:bCs w:val="0"/>
        </w:rPr>
      </w:pPr>
      <w:r>
        <w:rPr>
          <w:rStyle w:val="Strong"/>
        </w:rPr>
        <w:t xml:space="preserve">List Two </w:t>
      </w:r>
      <w:ins w:id="288" w:author="Philip Clarkson" w:date="2019-08-22T00:00:00Z">
        <w:r w:rsidR="00676668">
          <w:rPr>
            <w:rStyle w:val="Strong"/>
          </w:rPr>
          <w:t>(</w:t>
        </w:r>
      </w:ins>
      <w:proofErr w:type="spellStart"/>
      <w:del w:id="289" w:author="Philip Clarkson" w:date="2019-08-22T00:00:00Z">
        <w:r w:rsidDel="00676668">
          <w:rPr>
            <w:rStyle w:val="Strong"/>
          </w:rPr>
          <w:delText xml:space="preserve">- </w:delText>
        </w:r>
      </w:del>
      <w:del w:id="290" w:author="Philip Clarkson" w:date="2019-08-21T23:59:00Z">
        <w:r w:rsidR="000F5FFE" w:rsidDel="00676668">
          <w:rPr>
            <w:rStyle w:val="Strong"/>
          </w:rPr>
          <w:delText>T</w:delText>
        </w:r>
      </w:del>
      <w:ins w:id="291" w:author="Philip Clarkson" w:date="2019-08-21T23:59:00Z">
        <w:r w:rsidR="00676668">
          <w:rPr>
            <w:rStyle w:val="Strong"/>
          </w:rPr>
          <w:t>t</w:t>
        </w:r>
      </w:ins>
      <w:r w:rsidR="000F5FFE">
        <w:rPr>
          <w:rStyle w:val="Strong"/>
        </w:rPr>
        <w:t>rans</w:t>
      </w:r>
      <w:del w:id="292" w:author="Philip Clarkson" w:date="2019-08-21T23:59:00Z">
        <w:r w:rsidR="000F5FFE" w:rsidDel="00676668">
          <w:rPr>
            <w:rStyle w:val="Strong"/>
          </w:rPr>
          <w:delText xml:space="preserve">action </w:delText>
        </w:r>
      </w:del>
      <w:r w:rsidR="000F5FFE">
        <w:rPr>
          <w:rStyle w:val="Strong"/>
        </w:rPr>
        <w:t>Details</w:t>
      </w:r>
      <w:proofErr w:type="spellEnd"/>
      <w:ins w:id="293" w:author="Philip Clarkson" w:date="2019-08-21T23:59:00Z">
        <w:r w:rsidR="00676668">
          <w:rPr>
            <w:rStyle w:val="Strong"/>
          </w:rPr>
          <w:t xml:space="preserve"> = true</w:t>
        </w:r>
      </w:ins>
      <w:ins w:id="294" w:author="Philip Clarkson" w:date="2019-08-22T00:00:00Z">
        <w:r w:rsidR="00676668">
          <w:rPr>
            <w:rStyle w:val="Strong"/>
          </w:rPr>
          <w:t>)</w:t>
        </w:r>
      </w:ins>
    </w:p>
    <w:tbl>
      <w:tblPr>
        <w:tblStyle w:val="TableGrid"/>
        <w:tblW w:w="0" w:type="auto"/>
        <w:tblInd w:w="-5" w:type="dxa"/>
        <w:tblLook w:val="04A0" w:firstRow="1" w:lastRow="0" w:firstColumn="1" w:lastColumn="0" w:noHBand="0" w:noVBand="1"/>
        <w:tblPrChange w:id="295" w:author="Warren Crowther" w:date="2019-08-21T10:28:00Z">
          <w:tblPr>
            <w:tblStyle w:val="TableGrid"/>
            <w:tblW w:w="0" w:type="auto"/>
            <w:tblInd w:w="-5" w:type="dxa"/>
            <w:tblLook w:val="04A0" w:firstRow="1" w:lastRow="0" w:firstColumn="1" w:lastColumn="0" w:noHBand="0" w:noVBand="1"/>
          </w:tblPr>
        </w:tblPrChange>
      </w:tblPr>
      <w:tblGrid>
        <w:gridCol w:w="3261"/>
        <w:gridCol w:w="1134"/>
        <w:gridCol w:w="5238"/>
        <w:tblGridChange w:id="296">
          <w:tblGrid>
            <w:gridCol w:w="2160"/>
            <w:gridCol w:w="1440"/>
            <w:gridCol w:w="6033"/>
          </w:tblGrid>
        </w:tblGridChange>
      </w:tblGrid>
      <w:tr w:rsidR="00C05145" w14:paraId="6DC47E5F" w14:textId="77777777" w:rsidTr="009D5321">
        <w:tc>
          <w:tcPr>
            <w:tcW w:w="3261" w:type="dxa"/>
            <w:tcPrChange w:id="297" w:author="Warren Crowther" w:date="2019-08-21T10:28:00Z">
              <w:tcPr>
                <w:tcW w:w="2160" w:type="dxa"/>
              </w:tcPr>
            </w:tcPrChange>
          </w:tcPr>
          <w:p w14:paraId="51EBF8D6" w14:textId="619616B8" w:rsidR="00C05145" w:rsidRPr="00C05145" w:rsidRDefault="00C05145" w:rsidP="00C05145">
            <w:pPr>
              <w:pStyle w:val="NormalWeb"/>
              <w:rPr>
                <w:b/>
                <w:bCs/>
              </w:rPr>
            </w:pPr>
            <w:r w:rsidRPr="00C05145">
              <w:rPr>
                <w:b/>
                <w:bCs/>
              </w:rPr>
              <w:t>Field Name</w:t>
            </w:r>
          </w:p>
        </w:tc>
        <w:tc>
          <w:tcPr>
            <w:tcW w:w="1134" w:type="dxa"/>
            <w:tcPrChange w:id="298" w:author="Warren Crowther" w:date="2019-08-21T10:28:00Z">
              <w:tcPr>
                <w:tcW w:w="1440" w:type="dxa"/>
              </w:tcPr>
            </w:tcPrChange>
          </w:tcPr>
          <w:p w14:paraId="64B61929" w14:textId="665BAEC3" w:rsidR="00C05145" w:rsidRPr="00C05145" w:rsidRDefault="00C05145" w:rsidP="00C05145">
            <w:pPr>
              <w:pStyle w:val="NormalWeb"/>
              <w:rPr>
                <w:b/>
                <w:bCs/>
              </w:rPr>
            </w:pPr>
            <w:r w:rsidRPr="00C05145">
              <w:rPr>
                <w:b/>
                <w:bCs/>
              </w:rPr>
              <w:t>Data Type</w:t>
            </w:r>
          </w:p>
        </w:tc>
        <w:tc>
          <w:tcPr>
            <w:tcW w:w="5238" w:type="dxa"/>
            <w:tcPrChange w:id="299" w:author="Warren Crowther" w:date="2019-08-21T10:28:00Z">
              <w:tcPr>
                <w:tcW w:w="6033" w:type="dxa"/>
              </w:tcPr>
            </w:tcPrChange>
          </w:tcPr>
          <w:p w14:paraId="38F0178E" w14:textId="379F2D59" w:rsidR="00C05145" w:rsidRPr="00C05145" w:rsidRDefault="00C05145" w:rsidP="00C05145">
            <w:pPr>
              <w:pStyle w:val="NormalWeb"/>
              <w:rPr>
                <w:b/>
                <w:bCs/>
              </w:rPr>
            </w:pPr>
            <w:r w:rsidRPr="00C05145">
              <w:rPr>
                <w:b/>
                <w:bCs/>
              </w:rPr>
              <w:t>Description</w:t>
            </w:r>
          </w:p>
        </w:tc>
      </w:tr>
      <w:tr w:rsidR="00C05145" w14:paraId="74439E47" w14:textId="77777777" w:rsidTr="009D5321">
        <w:tc>
          <w:tcPr>
            <w:tcW w:w="3261" w:type="dxa"/>
            <w:tcPrChange w:id="300" w:author="Warren Crowther" w:date="2019-08-21T10:28:00Z">
              <w:tcPr>
                <w:tcW w:w="2160" w:type="dxa"/>
              </w:tcPr>
            </w:tcPrChange>
          </w:tcPr>
          <w:p w14:paraId="2630EFE9" w14:textId="6D52B9F0" w:rsidR="00C05145" w:rsidRPr="009D5321" w:rsidRDefault="00C05145" w:rsidP="00C05145">
            <w:pPr>
              <w:pStyle w:val="NormalWeb"/>
              <w:rPr>
                <w:rFonts w:ascii="Consolas" w:hAnsi="Consolas"/>
                <w:rPrChange w:id="301" w:author="Warren Crowther" w:date="2019-08-21T10:28:00Z">
                  <w:rPr/>
                </w:rPrChange>
              </w:rPr>
            </w:pPr>
            <w:del w:id="302" w:author="Warren Crowther" w:date="2019-08-21T10:21:00Z">
              <w:r w:rsidRPr="009D5321" w:rsidDel="009D5321">
                <w:rPr>
                  <w:rStyle w:val="Strong"/>
                  <w:rFonts w:ascii="Consolas" w:hAnsi="Consolas"/>
                  <w:b w:val="0"/>
                  <w:bCs w:val="0"/>
                  <w:rPrChange w:id="303" w:author="Warren Crowther" w:date="2019-08-21T10:28:00Z">
                    <w:rPr>
                      <w:rStyle w:val="Strong"/>
                      <w:b w:val="0"/>
                      <w:bCs w:val="0"/>
                    </w:rPr>
                  </w:rPrChange>
                </w:rPr>
                <w:delText>ReceiptNumber</w:delText>
              </w:r>
            </w:del>
            <w:proofErr w:type="spellStart"/>
            <w:ins w:id="304" w:author="Warren Crowther" w:date="2019-08-21T10:21:00Z">
              <w:r w:rsidR="009D5321" w:rsidRPr="009D5321">
                <w:rPr>
                  <w:rStyle w:val="Strong"/>
                  <w:rFonts w:ascii="Consolas" w:hAnsi="Consolas"/>
                  <w:b w:val="0"/>
                  <w:bCs w:val="0"/>
                  <w:rPrChange w:id="305" w:author="Warren Crowther" w:date="2019-08-21T10:28:00Z">
                    <w:rPr>
                      <w:rStyle w:val="Strong"/>
                      <w:b w:val="0"/>
                      <w:bCs w:val="0"/>
                    </w:rPr>
                  </w:rPrChange>
                </w:rPr>
                <w:t>r</w:t>
              </w:r>
              <w:r w:rsidR="009D5321" w:rsidRPr="009D5321">
                <w:rPr>
                  <w:rStyle w:val="Strong"/>
                  <w:rFonts w:ascii="Consolas" w:hAnsi="Consolas"/>
                  <w:rPrChange w:id="306" w:author="Warren Crowther" w:date="2019-08-21T10:28:00Z">
                    <w:rPr>
                      <w:rStyle w:val="Strong"/>
                    </w:rPr>
                  </w:rPrChange>
                </w:rPr>
                <w:t>eceiptNumber</w:t>
              </w:r>
            </w:ins>
            <w:proofErr w:type="spellEnd"/>
          </w:p>
        </w:tc>
        <w:tc>
          <w:tcPr>
            <w:tcW w:w="1134" w:type="dxa"/>
            <w:tcPrChange w:id="307" w:author="Warren Crowther" w:date="2019-08-21T10:28:00Z">
              <w:tcPr>
                <w:tcW w:w="1440" w:type="dxa"/>
              </w:tcPr>
            </w:tcPrChange>
          </w:tcPr>
          <w:p w14:paraId="3E70789D" w14:textId="3D780366" w:rsidR="00C05145" w:rsidRDefault="00C05145" w:rsidP="00C05145">
            <w:pPr>
              <w:pStyle w:val="NormalWeb"/>
            </w:pPr>
            <w:r>
              <w:rPr>
                <w:rStyle w:val="Strong"/>
                <w:b w:val="0"/>
                <w:bCs w:val="0"/>
              </w:rPr>
              <w:t>int</w:t>
            </w:r>
          </w:p>
        </w:tc>
        <w:tc>
          <w:tcPr>
            <w:tcW w:w="5238" w:type="dxa"/>
            <w:tcPrChange w:id="308" w:author="Warren Crowther" w:date="2019-08-21T10:28:00Z">
              <w:tcPr>
                <w:tcW w:w="6033" w:type="dxa"/>
              </w:tcPr>
            </w:tcPrChange>
          </w:tcPr>
          <w:p w14:paraId="7BCFF6FF" w14:textId="1C18414A" w:rsidR="00C05145" w:rsidRDefault="00C05145" w:rsidP="00C05145">
            <w:pPr>
              <w:pStyle w:val="NormalWeb"/>
            </w:pPr>
            <w:r>
              <w:rPr>
                <w:rStyle w:val="Strong"/>
                <w:b w:val="0"/>
                <w:bCs w:val="0"/>
              </w:rPr>
              <w:t>The number of the receipt</w:t>
            </w:r>
            <w:r w:rsidR="002F0EBD">
              <w:rPr>
                <w:rStyle w:val="Strong"/>
                <w:b w:val="0"/>
                <w:bCs w:val="0"/>
              </w:rPr>
              <w:t xml:space="preserve"> </w:t>
            </w:r>
          </w:p>
        </w:tc>
      </w:tr>
      <w:tr w:rsidR="00C05145" w14:paraId="1F800DD0" w14:textId="77777777" w:rsidTr="009D5321">
        <w:tc>
          <w:tcPr>
            <w:tcW w:w="3261" w:type="dxa"/>
            <w:tcPrChange w:id="309" w:author="Warren Crowther" w:date="2019-08-21T10:28:00Z">
              <w:tcPr>
                <w:tcW w:w="2160" w:type="dxa"/>
              </w:tcPr>
            </w:tcPrChange>
          </w:tcPr>
          <w:p w14:paraId="611BFD8E" w14:textId="3A74C7BE" w:rsidR="00C05145" w:rsidRPr="009D5321" w:rsidRDefault="00C05145" w:rsidP="00C05145">
            <w:pPr>
              <w:pStyle w:val="NormalWeb"/>
              <w:rPr>
                <w:rFonts w:ascii="Consolas" w:hAnsi="Consolas"/>
                <w:rPrChange w:id="310" w:author="Warren Crowther" w:date="2019-08-21T10:28:00Z">
                  <w:rPr/>
                </w:rPrChange>
              </w:rPr>
            </w:pPr>
            <w:del w:id="311" w:author="Warren Crowther" w:date="2019-08-21T10:21:00Z">
              <w:r w:rsidRPr="009D5321" w:rsidDel="009D5321">
                <w:rPr>
                  <w:rStyle w:val="Strong"/>
                  <w:rFonts w:ascii="Consolas" w:hAnsi="Consolas"/>
                  <w:b w:val="0"/>
                  <w:bCs w:val="0"/>
                  <w:rPrChange w:id="312" w:author="Warren Crowther" w:date="2019-08-21T10:28:00Z">
                    <w:rPr>
                      <w:rStyle w:val="Strong"/>
                      <w:b w:val="0"/>
                      <w:bCs w:val="0"/>
                    </w:rPr>
                  </w:rPrChange>
                </w:rPr>
                <w:delText>RRN</w:delText>
              </w:r>
            </w:del>
            <w:proofErr w:type="spellStart"/>
            <w:ins w:id="313" w:author="Warren Crowther" w:date="2019-08-21T10:21:00Z">
              <w:r w:rsidR="009D5321" w:rsidRPr="009D5321">
                <w:rPr>
                  <w:rStyle w:val="Strong"/>
                  <w:rFonts w:ascii="Consolas" w:hAnsi="Consolas"/>
                  <w:b w:val="0"/>
                  <w:bCs w:val="0"/>
                  <w:rPrChange w:id="314" w:author="Warren Crowther" w:date="2019-08-21T10:28:00Z">
                    <w:rPr>
                      <w:rStyle w:val="Strong"/>
                      <w:b w:val="0"/>
                      <w:bCs w:val="0"/>
                    </w:rPr>
                  </w:rPrChange>
                </w:rPr>
                <w:t>r</w:t>
              </w:r>
              <w:r w:rsidR="009D5321" w:rsidRPr="009D5321">
                <w:rPr>
                  <w:rStyle w:val="Strong"/>
                  <w:rFonts w:ascii="Consolas" w:hAnsi="Consolas"/>
                  <w:rPrChange w:id="315" w:author="Warren Crowther" w:date="2019-08-21T10:28:00Z">
                    <w:rPr>
                      <w:rStyle w:val="Strong"/>
                    </w:rPr>
                  </w:rPrChange>
                </w:rPr>
                <w:t>etrievalReferenceNumber</w:t>
              </w:r>
            </w:ins>
            <w:proofErr w:type="spellEnd"/>
          </w:p>
        </w:tc>
        <w:tc>
          <w:tcPr>
            <w:tcW w:w="1134" w:type="dxa"/>
            <w:tcPrChange w:id="316" w:author="Warren Crowther" w:date="2019-08-21T10:28:00Z">
              <w:tcPr>
                <w:tcW w:w="1440" w:type="dxa"/>
              </w:tcPr>
            </w:tcPrChange>
          </w:tcPr>
          <w:p w14:paraId="09DB22DB" w14:textId="5CD5A2EE" w:rsidR="00C05145" w:rsidRDefault="00C05145" w:rsidP="00C05145">
            <w:pPr>
              <w:pStyle w:val="NormalWeb"/>
            </w:pPr>
            <w:r>
              <w:rPr>
                <w:rStyle w:val="Strong"/>
                <w:b w:val="0"/>
                <w:bCs w:val="0"/>
              </w:rPr>
              <w:t>String</w:t>
            </w:r>
          </w:p>
        </w:tc>
        <w:tc>
          <w:tcPr>
            <w:tcW w:w="5238" w:type="dxa"/>
            <w:tcPrChange w:id="317" w:author="Warren Crowther" w:date="2019-08-21T10:28:00Z">
              <w:tcPr>
                <w:tcW w:w="6033" w:type="dxa"/>
              </w:tcPr>
            </w:tcPrChange>
          </w:tcPr>
          <w:p w14:paraId="36D4DF1C" w14:textId="7EDBABC1" w:rsidR="00C05145" w:rsidRDefault="00C05145" w:rsidP="00C05145">
            <w:pPr>
              <w:pStyle w:val="NormalWeb"/>
            </w:pPr>
            <w:r>
              <w:rPr>
                <w:rStyle w:val="Strong"/>
                <w:b w:val="0"/>
                <w:bCs w:val="0"/>
              </w:rPr>
              <w:t>The retrieval reference number</w:t>
            </w:r>
            <w:r w:rsidR="002F0EBD">
              <w:rPr>
                <w:rStyle w:val="Strong"/>
                <w:b w:val="0"/>
                <w:bCs w:val="0"/>
              </w:rPr>
              <w:t xml:space="preserve"> (matches the RRN for the protocol being used)</w:t>
            </w:r>
          </w:p>
        </w:tc>
      </w:tr>
      <w:tr w:rsidR="00C05145" w14:paraId="1DBD4F3F" w14:textId="77777777" w:rsidTr="009D5321">
        <w:tc>
          <w:tcPr>
            <w:tcW w:w="3261" w:type="dxa"/>
            <w:tcPrChange w:id="318" w:author="Warren Crowther" w:date="2019-08-21T10:28:00Z">
              <w:tcPr>
                <w:tcW w:w="2160" w:type="dxa"/>
              </w:tcPr>
            </w:tcPrChange>
          </w:tcPr>
          <w:p w14:paraId="0E9EB9D6" w14:textId="69483B72" w:rsidR="00C05145" w:rsidRPr="009D5321" w:rsidRDefault="00C05145" w:rsidP="00C05145">
            <w:pPr>
              <w:pStyle w:val="NormalWeb"/>
              <w:rPr>
                <w:rFonts w:ascii="Consolas" w:hAnsi="Consolas"/>
                <w:rPrChange w:id="319" w:author="Warren Crowther" w:date="2019-08-21T10:28:00Z">
                  <w:rPr/>
                </w:rPrChange>
              </w:rPr>
            </w:pPr>
            <w:del w:id="320" w:author="Warren Crowther" w:date="2019-08-21T10:21:00Z">
              <w:r w:rsidRPr="009D5321" w:rsidDel="009D5321">
                <w:rPr>
                  <w:rStyle w:val="Strong"/>
                  <w:rFonts w:ascii="Consolas" w:hAnsi="Consolas"/>
                  <w:b w:val="0"/>
                  <w:bCs w:val="0"/>
                  <w:rPrChange w:id="321" w:author="Warren Crowther" w:date="2019-08-21T10:28:00Z">
                    <w:rPr>
                      <w:rStyle w:val="Strong"/>
                      <w:b w:val="0"/>
                      <w:bCs w:val="0"/>
                    </w:rPr>
                  </w:rPrChange>
                </w:rPr>
                <w:delText>ResponseCode</w:delText>
              </w:r>
            </w:del>
            <w:proofErr w:type="spellStart"/>
            <w:ins w:id="322" w:author="Warren Crowther" w:date="2019-08-21T10:21:00Z">
              <w:r w:rsidR="009D5321" w:rsidRPr="009D5321">
                <w:rPr>
                  <w:rStyle w:val="Strong"/>
                  <w:rFonts w:ascii="Consolas" w:hAnsi="Consolas"/>
                  <w:b w:val="0"/>
                  <w:bCs w:val="0"/>
                  <w:rPrChange w:id="323" w:author="Warren Crowther" w:date="2019-08-21T10:28:00Z">
                    <w:rPr>
                      <w:rStyle w:val="Strong"/>
                      <w:b w:val="0"/>
                      <w:bCs w:val="0"/>
                    </w:rPr>
                  </w:rPrChange>
                </w:rPr>
                <w:t>responseCode</w:t>
              </w:r>
            </w:ins>
            <w:proofErr w:type="spellEnd"/>
          </w:p>
        </w:tc>
        <w:tc>
          <w:tcPr>
            <w:tcW w:w="1134" w:type="dxa"/>
            <w:tcPrChange w:id="324" w:author="Warren Crowther" w:date="2019-08-21T10:28:00Z">
              <w:tcPr>
                <w:tcW w:w="1440" w:type="dxa"/>
              </w:tcPr>
            </w:tcPrChange>
          </w:tcPr>
          <w:p w14:paraId="7A4BEEFA" w14:textId="0AD86246" w:rsidR="00C05145" w:rsidRDefault="00C05145" w:rsidP="00C05145">
            <w:pPr>
              <w:pStyle w:val="NormalWeb"/>
            </w:pPr>
            <w:r>
              <w:rPr>
                <w:rStyle w:val="Strong"/>
                <w:b w:val="0"/>
                <w:bCs w:val="0"/>
              </w:rPr>
              <w:t>String</w:t>
            </w:r>
          </w:p>
        </w:tc>
        <w:tc>
          <w:tcPr>
            <w:tcW w:w="5238" w:type="dxa"/>
            <w:tcPrChange w:id="325" w:author="Warren Crowther" w:date="2019-08-21T10:28:00Z">
              <w:tcPr>
                <w:tcW w:w="6033" w:type="dxa"/>
              </w:tcPr>
            </w:tcPrChange>
          </w:tcPr>
          <w:p w14:paraId="4E1BDB6A" w14:textId="57CD0308" w:rsidR="00C05145" w:rsidRDefault="00C05145" w:rsidP="00C05145">
            <w:pPr>
              <w:pStyle w:val="NormalWeb"/>
            </w:pPr>
            <w:r>
              <w:rPr>
                <w:rStyle w:val="Strong"/>
                <w:b w:val="0"/>
                <w:bCs w:val="0"/>
              </w:rPr>
              <w:t>The response code from the acquirer</w:t>
            </w:r>
            <w:r w:rsidR="002F0EBD">
              <w:rPr>
                <w:rStyle w:val="Strong"/>
                <w:b w:val="0"/>
                <w:bCs w:val="0"/>
              </w:rPr>
              <w:t xml:space="preserve"> (e.g. 00 = Approved)</w:t>
            </w:r>
          </w:p>
        </w:tc>
      </w:tr>
      <w:tr w:rsidR="00C05145" w14:paraId="597B778C" w14:textId="77777777" w:rsidTr="009D5321">
        <w:tc>
          <w:tcPr>
            <w:tcW w:w="3261" w:type="dxa"/>
            <w:tcPrChange w:id="326" w:author="Warren Crowther" w:date="2019-08-21T10:28:00Z">
              <w:tcPr>
                <w:tcW w:w="2160" w:type="dxa"/>
              </w:tcPr>
            </w:tcPrChange>
          </w:tcPr>
          <w:p w14:paraId="0295E048" w14:textId="02DB07D2" w:rsidR="00C05145" w:rsidRPr="009D5321" w:rsidRDefault="00C05145" w:rsidP="00C05145">
            <w:pPr>
              <w:pStyle w:val="NormalWeb"/>
              <w:rPr>
                <w:rFonts w:ascii="Consolas" w:hAnsi="Consolas"/>
                <w:rPrChange w:id="327" w:author="Warren Crowther" w:date="2019-08-21T10:28:00Z">
                  <w:rPr/>
                </w:rPrChange>
              </w:rPr>
            </w:pPr>
            <w:del w:id="328" w:author="Warren Crowther" w:date="2019-08-21T10:21:00Z">
              <w:r w:rsidRPr="009D5321" w:rsidDel="009D5321">
                <w:rPr>
                  <w:rStyle w:val="Strong"/>
                  <w:rFonts w:ascii="Consolas" w:hAnsi="Consolas"/>
                  <w:b w:val="0"/>
                  <w:bCs w:val="0"/>
                  <w:rPrChange w:id="329" w:author="Warren Crowther" w:date="2019-08-21T10:28:00Z">
                    <w:rPr>
                      <w:rStyle w:val="Strong"/>
                      <w:b w:val="0"/>
                      <w:bCs w:val="0"/>
                    </w:rPr>
                  </w:rPrChange>
                </w:rPr>
                <w:delText>Stan</w:delText>
              </w:r>
            </w:del>
            <w:ins w:id="330" w:author="Warren Crowther" w:date="2019-08-21T10:21:00Z">
              <w:r w:rsidR="009D5321" w:rsidRPr="009D5321">
                <w:rPr>
                  <w:rStyle w:val="Strong"/>
                  <w:rFonts w:ascii="Consolas" w:hAnsi="Consolas"/>
                  <w:b w:val="0"/>
                  <w:bCs w:val="0"/>
                  <w:rPrChange w:id="331" w:author="Warren Crowther" w:date="2019-08-21T10:28:00Z">
                    <w:rPr>
                      <w:rStyle w:val="Strong"/>
                      <w:b w:val="0"/>
                      <w:bCs w:val="0"/>
                    </w:rPr>
                  </w:rPrChange>
                </w:rPr>
                <w:t>stan</w:t>
              </w:r>
            </w:ins>
          </w:p>
        </w:tc>
        <w:tc>
          <w:tcPr>
            <w:tcW w:w="1134" w:type="dxa"/>
            <w:tcPrChange w:id="332" w:author="Warren Crowther" w:date="2019-08-21T10:28:00Z">
              <w:tcPr>
                <w:tcW w:w="1440" w:type="dxa"/>
              </w:tcPr>
            </w:tcPrChange>
          </w:tcPr>
          <w:p w14:paraId="4AC9ED11" w14:textId="2A3EDACB" w:rsidR="00C05145" w:rsidRDefault="00C05145" w:rsidP="00C05145">
            <w:pPr>
              <w:pStyle w:val="NormalWeb"/>
            </w:pPr>
            <w:r>
              <w:rPr>
                <w:rStyle w:val="Strong"/>
                <w:b w:val="0"/>
                <w:bCs w:val="0"/>
              </w:rPr>
              <w:t>String</w:t>
            </w:r>
          </w:p>
        </w:tc>
        <w:tc>
          <w:tcPr>
            <w:tcW w:w="5238" w:type="dxa"/>
            <w:tcPrChange w:id="333" w:author="Warren Crowther" w:date="2019-08-21T10:28:00Z">
              <w:tcPr>
                <w:tcW w:w="6033" w:type="dxa"/>
              </w:tcPr>
            </w:tcPrChange>
          </w:tcPr>
          <w:p w14:paraId="3F9886E3" w14:textId="717BF65D" w:rsidR="00C05145" w:rsidRDefault="00C05145" w:rsidP="00C05145">
            <w:pPr>
              <w:pStyle w:val="NormalWeb"/>
            </w:pPr>
            <w:r>
              <w:rPr>
                <w:rStyle w:val="Strong"/>
                <w:b w:val="0"/>
                <w:bCs w:val="0"/>
              </w:rPr>
              <w:t>The stan used in the protocol messages</w:t>
            </w:r>
          </w:p>
        </w:tc>
      </w:tr>
      <w:tr w:rsidR="00C05145" w14:paraId="385C332B" w14:textId="77777777" w:rsidTr="009D5321">
        <w:tc>
          <w:tcPr>
            <w:tcW w:w="3261" w:type="dxa"/>
            <w:tcPrChange w:id="334" w:author="Warren Crowther" w:date="2019-08-21T10:28:00Z">
              <w:tcPr>
                <w:tcW w:w="2160" w:type="dxa"/>
              </w:tcPr>
            </w:tcPrChange>
          </w:tcPr>
          <w:p w14:paraId="70A621D4" w14:textId="1ABEE741" w:rsidR="00C05145" w:rsidRPr="009D5321" w:rsidRDefault="00C05145" w:rsidP="00C05145">
            <w:pPr>
              <w:pStyle w:val="NormalWeb"/>
              <w:rPr>
                <w:rFonts w:ascii="Consolas" w:hAnsi="Consolas"/>
                <w:rPrChange w:id="335" w:author="Warren Crowther" w:date="2019-08-21T10:28:00Z">
                  <w:rPr/>
                </w:rPrChange>
              </w:rPr>
            </w:pPr>
            <w:del w:id="336" w:author="Warren Crowther" w:date="2019-08-21T10:21:00Z">
              <w:r w:rsidRPr="009D5321" w:rsidDel="009D5321">
                <w:rPr>
                  <w:rStyle w:val="Strong"/>
                  <w:rFonts w:ascii="Consolas" w:hAnsi="Consolas"/>
                  <w:b w:val="0"/>
                  <w:bCs w:val="0"/>
                  <w:rPrChange w:id="337" w:author="Warren Crowther" w:date="2019-08-21T10:28:00Z">
                    <w:rPr>
                      <w:rStyle w:val="Strong"/>
                      <w:b w:val="0"/>
                      <w:bCs w:val="0"/>
                    </w:rPr>
                  </w:rPrChange>
                </w:rPr>
                <w:lastRenderedPageBreak/>
                <w:delText>AuthCode</w:delText>
              </w:r>
            </w:del>
            <w:proofErr w:type="spellStart"/>
            <w:ins w:id="338" w:author="Warren Crowther" w:date="2019-08-21T10:21:00Z">
              <w:r w:rsidR="009D5321" w:rsidRPr="009D5321">
                <w:rPr>
                  <w:rStyle w:val="Strong"/>
                  <w:rFonts w:ascii="Consolas" w:hAnsi="Consolas"/>
                  <w:b w:val="0"/>
                  <w:bCs w:val="0"/>
                  <w:rPrChange w:id="339" w:author="Warren Crowther" w:date="2019-08-21T10:28:00Z">
                    <w:rPr>
                      <w:rStyle w:val="Strong"/>
                      <w:b w:val="0"/>
                      <w:bCs w:val="0"/>
                    </w:rPr>
                  </w:rPrChange>
                </w:rPr>
                <w:t>auth</w:t>
              </w:r>
            </w:ins>
            <w:ins w:id="340" w:author="Warren Crowther" w:date="2019-08-21T10:22:00Z">
              <w:r w:rsidR="009D5321" w:rsidRPr="009D5321">
                <w:rPr>
                  <w:rStyle w:val="Strong"/>
                  <w:rFonts w:ascii="Consolas" w:hAnsi="Consolas"/>
                  <w:b w:val="0"/>
                  <w:bCs w:val="0"/>
                  <w:rPrChange w:id="341" w:author="Warren Crowther" w:date="2019-08-21T10:28:00Z">
                    <w:rPr>
                      <w:rStyle w:val="Strong"/>
                      <w:b w:val="0"/>
                      <w:bCs w:val="0"/>
                    </w:rPr>
                  </w:rPrChange>
                </w:rPr>
                <w:t>orisation</w:t>
              </w:r>
            </w:ins>
            <w:ins w:id="342" w:author="Warren Crowther" w:date="2019-08-21T10:21:00Z">
              <w:r w:rsidR="009D5321" w:rsidRPr="009D5321">
                <w:rPr>
                  <w:rStyle w:val="Strong"/>
                  <w:rFonts w:ascii="Consolas" w:hAnsi="Consolas"/>
                  <w:b w:val="0"/>
                  <w:bCs w:val="0"/>
                  <w:rPrChange w:id="343" w:author="Warren Crowther" w:date="2019-08-21T10:28:00Z">
                    <w:rPr>
                      <w:rStyle w:val="Strong"/>
                      <w:b w:val="0"/>
                      <w:bCs w:val="0"/>
                    </w:rPr>
                  </w:rPrChange>
                </w:rPr>
                <w:t>Code</w:t>
              </w:r>
            </w:ins>
            <w:proofErr w:type="spellEnd"/>
          </w:p>
        </w:tc>
        <w:tc>
          <w:tcPr>
            <w:tcW w:w="1134" w:type="dxa"/>
            <w:tcPrChange w:id="344" w:author="Warren Crowther" w:date="2019-08-21T10:28:00Z">
              <w:tcPr>
                <w:tcW w:w="1440" w:type="dxa"/>
              </w:tcPr>
            </w:tcPrChange>
          </w:tcPr>
          <w:p w14:paraId="306CB867" w14:textId="485C5C89" w:rsidR="00C05145" w:rsidRDefault="00C05145" w:rsidP="00C05145">
            <w:pPr>
              <w:pStyle w:val="NormalWeb"/>
            </w:pPr>
            <w:r>
              <w:rPr>
                <w:rStyle w:val="Strong"/>
                <w:b w:val="0"/>
                <w:bCs w:val="0"/>
              </w:rPr>
              <w:t>String</w:t>
            </w:r>
          </w:p>
        </w:tc>
        <w:tc>
          <w:tcPr>
            <w:tcW w:w="5238" w:type="dxa"/>
            <w:tcPrChange w:id="345" w:author="Warren Crowther" w:date="2019-08-21T10:28:00Z">
              <w:tcPr>
                <w:tcW w:w="6033" w:type="dxa"/>
              </w:tcPr>
            </w:tcPrChange>
          </w:tcPr>
          <w:p w14:paraId="55EB20F5" w14:textId="01BC2C69" w:rsidR="00C05145" w:rsidRDefault="00C05145" w:rsidP="00C05145">
            <w:pPr>
              <w:pStyle w:val="NormalWeb"/>
            </w:pPr>
            <w:r>
              <w:rPr>
                <w:rStyle w:val="Strong"/>
                <w:b w:val="0"/>
                <w:bCs w:val="0"/>
              </w:rPr>
              <w:t>The auth code returned from the acquirer</w:t>
            </w:r>
            <w:r w:rsidR="002F0EBD">
              <w:rPr>
                <w:rStyle w:val="Strong"/>
                <w:b w:val="0"/>
                <w:bCs w:val="0"/>
              </w:rPr>
              <w:t xml:space="preserve"> (e.g. 123ABC)</w:t>
            </w:r>
          </w:p>
        </w:tc>
      </w:tr>
      <w:tr w:rsidR="00C05145" w14:paraId="4FB92B7B" w14:textId="77777777" w:rsidTr="009D5321">
        <w:tc>
          <w:tcPr>
            <w:tcW w:w="3261" w:type="dxa"/>
            <w:tcPrChange w:id="346" w:author="Warren Crowther" w:date="2019-08-21T10:28:00Z">
              <w:tcPr>
                <w:tcW w:w="2160" w:type="dxa"/>
              </w:tcPr>
            </w:tcPrChange>
          </w:tcPr>
          <w:p w14:paraId="4423BC22" w14:textId="341E7CC9" w:rsidR="00C05145" w:rsidRPr="009D5321" w:rsidRDefault="00C05145" w:rsidP="00C05145">
            <w:pPr>
              <w:pStyle w:val="NormalWeb"/>
              <w:rPr>
                <w:rFonts w:ascii="Consolas" w:hAnsi="Consolas"/>
                <w:rPrChange w:id="347" w:author="Warren Crowther" w:date="2019-08-21T10:28:00Z">
                  <w:rPr/>
                </w:rPrChange>
              </w:rPr>
            </w:pPr>
            <w:del w:id="348" w:author="Warren Crowther" w:date="2019-08-21T10:22:00Z">
              <w:r w:rsidRPr="009D5321" w:rsidDel="009D5321">
                <w:rPr>
                  <w:rStyle w:val="Strong"/>
                  <w:rFonts w:ascii="Consolas" w:hAnsi="Consolas"/>
                  <w:b w:val="0"/>
                  <w:bCs w:val="0"/>
                  <w:rPrChange w:id="349" w:author="Warren Crowther" w:date="2019-08-21T10:28:00Z">
                    <w:rPr>
                      <w:rStyle w:val="Strong"/>
                      <w:b w:val="0"/>
                      <w:bCs w:val="0"/>
                    </w:rPr>
                  </w:rPrChange>
                </w:rPr>
                <w:delText>MerchantTokenId</w:delText>
              </w:r>
            </w:del>
            <w:proofErr w:type="spellStart"/>
            <w:ins w:id="350" w:author="Warren Crowther" w:date="2019-08-21T10:22:00Z">
              <w:r w:rsidR="009D5321" w:rsidRPr="009D5321">
                <w:rPr>
                  <w:rStyle w:val="Strong"/>
                  <w:rFonts w:ascii="Consolas" w:hAnsi="Consolas"/>
                  <w:b w:val="0"/>
                  <w:bCs w:val="0"/>
                  <w:rPrChange w:id="351" w:author="Warren Crowther" w:date="2019-08-21T10:28:00Z">
                    <w:rPr>
                      <w:rStyle w:val="Strong"/>
                      <w:b w:val="0"/>
                      <w:bCs w:val="0"/>
                    </w:rPr>
                  </w:rPrChange>
                </w:rPr>
                <w:t>merchantTokenId</w:t>
              </w:r>
            </w:ins>
            <w:proofErr w:type="spellEnd"/>
          </w:p>
        </w:tc>
        <w:tc>
          <w:tcPr>
            <w:tcW w:w="1134" w:type="dxa"/>
            <w:tcPrChange w:id="352" w:author="Warren Crowther" w:date="2019-08-21T10:28:00Z">
              <w:tcPr>
                <w:tcW w:w="1440" w:type="dxa"/>
              </w:tcPr>
            </w:tcPrChange>
          </w:tcPr>
          <w:p w14:paraId="29F53114" w14:textId="1A56D5DA" w:rsidR="00C05145" w:rsidRDefault="00C05145" w:rsidP="00C05145">
            <w:pPr>
              <w:pStyle w:val="NormalWeb"/>
            </w:pPr>
            <w:r>
              <w:rPr>
                <w:rStyle w:val="Strong"/>
                <w:b w:val="0"/>
                <w:bCs w:val="0"/>
              </w:rPr>
              <w:t>String</w:t>
            </w:r>
          </w:p>
        </w:tc>
        <w:tc>
          <w:tcPr>
            <w:tcW w:w="5238" w:type="dxa"/>
            <w:tcPrChange w:id="353" w:author="Warren Crowther" w:date="2019-08-21T10:28:00Z">
              <w:tcPr>
                <w:tcW w:w="6033" w:type="dxa"/>
              </w:tcPr>
            </w:tcPrChange>
          </w:tcPr>
          <w:p w14:paraId="3E68A61B" w14:textId="119BD647" w:rsidR="00C05145" w:rsidRDefault="00C05145" w:rsidP="00C05145">
            <w:pPr>
              <w:pStyle w:val="NormalWeb"/>
            </w:pPr>
            <w:r>
              <w:rPr>
                <w:rStyle w:val="Strong"/>
                <w:b w:val="0"/>
                <w:bCs w:val="0"/>
              </w:rPr>
              <w:t>Token from the gateway (if sent)</w:t>
            </w:r>
          </w:p>
        </w:tc>
      </w:tr>
      <w:tr w:rsidR="00C05145" w14:paraId="3F939013" w14:textId="77777777" w:rsidTr="009D5321">
        <w:tc>
          <w:tcPr>
            <w:tcW w:w="3261" w:type="dxa"/>
            <w:tcPrChange w:id="354" w:author="Warren Crowther" w:date="2019-08-21T10:28:00Z">
              <w:tcPr>
                <w:tcW w:w="2160" w:type="dxa"/>
              </w:tcPr>
            </w:tcPrChange>
          </w:tcPr>
          <w:p w14:paraId="0DC5E714" w14:textId="3F487163" w:rsidR="00C05145" w:rsidRPr="009D5321" w:rsidRDefault="00C05145" w:rsidP="00C05145">
            <w:pPr>
              <w:pStyle w:val="NormalWeb"/>
              <w:rPr>
                <w:rFonts w:ascii="Consolas" w:hAnsi="Consolas"/>
                <w:rPrChange w:id="355" w:author="Warren Crowther" w:date="2019-08-21T10:28:00Z">
                  <w:rPr/>
                </w:rPrChange>
              </w:rPr>
            </w:pPr>
            <w:del w:id="356" w:author="Warren Crowther" w:date="2019-08-21T10:22:00Z">
              <w:r w:rsidRPr="009D5321" w:rsidDel="009D5321">
                <w:rPr>
                  <w:rStyle w:val="Strong"/>
                  <w:rFonts w:ascii="Consolas" w:hAnsi="Consolas"/>
                  <w:b w:val="0"/>
                  <w:bCs w:val="0"/>
                  <w:rPrChange w:id="357" w:author="Warren Crowther" w:date="2019-08-21T10:28:00Z">
                    <w:rPr>
                      <w:rStyle w:val="Strong"/>
                      <w:b w:val="0"/>
                      <w:bCs w:val="0"/>
                    </w:rPr>
                  </w:rPrChange>
                </w:rPr>
                <w:delText>PAN</w:delText>
              </w:r>
            </w:del>
            <w:proofErr w:type="spellStart"/>
            <w:ins w:id="358" w:author="Warren Crowther" w:date="2019-08-21T10:22:00Z">
              <w:r w:rsidR="009D5321" w:rsidRPr="009D5321">
                <w:rPr>
                  <w:rStyle w:val="Strong"/>
                  <w:rFonts w:ascii="Consolas" w:hAnsi="Consolas"/>
                  <w:b w:val="0"/>
                  <w:bCs w:val="0"/>
                  <w:rPrChange w:id="359" w:author="Warren Crowther" w:date="2019-08-21T10:28:00Z">
                    <w:rPr>
                      <w:rStyle w:val="Strong"/>
                      <w:b w:val="0"/>
                      <w:bCs w:val="0"/>
                    </w:rPr>
                  </w:rPrChange>
                </w:rPr>
                <w:t>cardPan</w:t>
              </w:r>
            </w:ins>
            <w:proofErr w:type="spellEnd"/>
          </w:p>
        </w:tc>
        <w:tc>
          <w:tcPr>
            <w:tcW w:w="1134" w:type="dxa"/>
            <w:tcPrChange w:id="360" w:author="Warren Crowther" w:date="2019-08-21T10:28:00Z">
              <w:tcPr>
                <w:tcW w:w="1440" w:type="dxa"/>
              </w:tcPr>
            </w:tcPrChange>
          </w:tcPr>
          <w:p w14:paraId="7C3E9220" w14:textId="1056DD1F" w:rsidR="00C05145" w:rsidRDefault="00C05145" w:rsidP="00C05145">
            <w:pPr>
              <w:pStyle w:val="NormalWeb"/>
            </w:pPr>
            <w:r>
              <w:rPr>
                <w:rStyle w:val="Strong"/>
                <w:b w:val="0"/>
                <w:bCs w:val="0"/>
              </w:rPr>
              <w:t>String</w:t>
            </w:r>
          </w:p>
        </w:tc>
        <w:tc>
          <w:tcPr>
            <w:tcW w:w="5238" w:type="dxa"/>
            <w:tcPrChange w:id="361" w:author="Warren Crowther" w:date="2019-08-21T10:28:00Z">
              <w:tcPr>
                <w:tcW w:w="6033" w:type="dxa"/>
              </w:tcPr>
            </w:tcPrChange>
          </w:tcPr>
          <w:p w14:paraId="0778C7BF" w14:textId="4C310D1D" w:rsidR="00C05145" w:rsidRDefault="00C05145" w:rsidP="00C05145">
            <w:pPr>
              <w:pStyle w:val="NormalWeb"/>
            </w:pPr>
            <w:r>
              <w:rPr>
                <w:rStyle w:val="Strong"/>
                <w:b w:val="0"/>
                <w:bCs w:val="0"/>
              </w:rPr>
              <w:t>The masked pan of the card</w:t>
            </w:r>
            <w:r w:rsidR="002F0EBD">
              <w:rPr>
                <w:rStyle w:val="Strong"/>
                <w:b w:val="0"/>
                <w:bCs w:val="0"/>
              </w:rPr>
              <w:t xml:space="preserve"> (e.g. 545454******5454)</w:t>
            </w:r>
          </w:p>
        </w:tc>
      </w:tr>
      <w:tr w:rsidR="00C05145" w14:paraId="19DE81E4" w14:textId="77777777" w:rsidTr="009D5321">
        <w:tc>
          <w:tcPr>
            <w:tcW w:w="3261" w:type="dxa"/>
            <w:tcPrChange w:id="362" w:author="Warren Crowther" w:date="2019-08-21T10:28:00Z">
              <w:tcPr>
                <w:tcW w:w="2160" w:type="dxa"/>
              </w:tcPr>
            </w:tcPrChange>
          </w:tcPr>
          <w:p w14:paraId="2FDB3D7F" w14:textId="5BB7CE7A" w:rsidR="002263E5" w:rsidRPr="009D5321" w:rsidRDefault="00C05145" w:rsidP="00C05145">
            <w:pPr>
              <w:pStyle w:val="NormalWeb"/>
              <w:rPr>
                <w:rStyle w:val="Strong"/>
                <w:rFonts w:ascii="Consolas" w:hAnsi="Consolas"/>
                <w:b w:val="0"/>
                <w:bCs w:val="0"/>
                <w:rPrChange w:id="363" w:author="Warren Crowther" w:date="2019-08-21T10:28:00Z">
                  <w:rPr>
                    <w:rStyle w:val="Strong"/>
                    <w:rFonts w:eastAsia="SimSun" w:cs="Mangal"/>
                    <w:b w:val="0"/>
                    <w:bCs w:val="0"/>
                    <w:kern w:val="3"/>
                    <w:lang w:eastAsia="zh-CN" w:bidi="hi-IN"/>
                  </w:rPr>
                </w:rPrChange>
              </w:rPr>
            </w:pPr>
            <w:del w:id="364" w:author="Warren Crowther" w:date="2019-08-21T10:22:00Z">
              <w:r w:rsidRPr="009D5321" w:rsidDel="009D5321">
                <w:rPr>
                  <w:rStyle w:val="Strong"/>
                  <w:rFonts w:ascii="Consolas" w:hAnsi="Consolas"/>
                  <w:b w:val="0"/>
                  <w:bCs w:val="0"/>
                  <w:rPrChange w:id="365" w:author="Warren Crowther" w:date="2019-08-21T10:28:00Z">
                    <w:rPr>
                      <w:rStyle w:val="Strong"/>
                      <w:b w:val="0"/>
                      <w:bCs w:val="0"/>
                    </w:rPr>
                  </w:rPrChange>
                </w:rPr>
                <w:delText>ExpiryDate</w:delText>
              </w:r>
            </w:del>
            <w:proofErr w:type="spellStart"/>
            <w:ins w:id="366" w:author="Warren Crowther" w:date="2019-08-21T10:22:00Z">
              <w:r w:rsidR="009D5321" w:rsidRPr="009D5321">
                <w:rPr>
                  <w:rStyle w:val="Strong"/>
                  <w:rFonts w:ascii="Consolas" w:hAnsi="Consolas"/>
                  <w:b w:val="0"/>
                  <w:bCs w:val="0"/>
                  <w:rPrChange w:id="367" w:author="Warren Crowther" w:date="2019-08-21T10:28:00Z">
                    <w:rPr>
                      <w:rStyle w:val="Strong"/>
                      <w:b w:val="0"/>
                      <w:bCs w:val="0"/>
                    </w:rPr>
                  </w:rPrChange>
                </w:rPr>
                <w:t>cardExpiryDate</w:t>
              </w:r>
            </w:ins>
            <w:proofErr w:type="spellEnd"/>
          </w:p>
        </w:tc>
        <w:tc>
          <w:tcPr>
            <w:tcW w:w="1134" w:type="dxa"/>
            <w:tcPrChange w:id="368" w:author="Warren Crowther" w:date="2019-08-21T10:28:00Z">
              <w:tcPr>
                <w:tcW w:w="1440" w:type="dxa"/>
              </w:tcPr>
            </w:tcPrChange>
          </w:tcPr>
          <w:p w14:paraId="08D2F5ED" w14:textId="6F6DA854" w:rsidR="00C05145" w:rsidRDefault="00C05145" w:rsidP="00C05145">
            <w:pPr>
              <w:pStyle w:val="NormalWeb"/>
            </w:pPr>
            <w:r>
              <w:rPr>
                <w:rStyle w:val="Strong"/>
                <w:b w:val="0"/>
                <w:bCs w:val="0"/>
              </w:rPr>
              <w:t>String</w:t>
            </w:r>
          </w:p>
        </w:tc>
        <w:tc>
          <w:tcPr>
            <w:tcW w:w="5238" w:type="dxa"/>
            <w:tcPrChange w:id="369" w:author="Warren Crowther" w:date="2019-08-21T10:28:00Z">
              <w:tcPr>
                <w:tcW w:w="6033" w:type="dxa"/>
              </w:tcPr>
            </w:tcPrChange>
          </w:tcPr>
          <w:p w14:paraId="20312ED6" w14:textId="48C62A92" w:rsidR="00C05145" w:rsidRDefault="00C05145" w:rsidP="00C05145">
            <w:pPr>
              <w:pStyle w:val="NormalWeb"/>
            </w:pPr>
            <w:r>
              <w:rPr>
                <w:rStyle w:val="Strong"/>
                <w:b w:val="0"/>
                <w:bCs w:val="0"/>
              </w:rPr>
              <w:t>The expiry date of the card used – YYMM</w:t>
            </w:r>
          </w:p>
        </w:tc>
      </w:tr>
      <w:tr w:rsidR="00C05145" w14:paraId="1295A1D3" w14:textId="77777777" w:rsidTr="009D5321">
        <w:tc>
          <w:tcPr>
            <w:tcW w:w="3261" w:type="dxa"/>
            <w:tcPrChange w:id="370" w:author="Warren Crowther" w:date="2019-08-21T10:28:00Z">
              <w:tcPr>
                <w:tcW w:w="2160" w:type="dxa"/>
              </w:tcPr>
            </w:tcPrChange>
          </w:tcPr>
          <w:p w14:paraId="00CC0EA9" w14:textId="114838E3" w:rsidR="00C05145" w:rsidRPr="009D5321" w:rsidRDefault="00C05145" w:rsidP="00C05145">
            <w:pPr>
              <w:pStyle w:val="NormalWeb"/>
              <w:rPr>
                <w:rStyle w:val="Strong"/>
                <w:rFonts w:ascii="Consolas" w:hAnsi="Consolas"/>
                <w:b w:val="0"/>
                <w:bCs w:val="0"/>
                <w:rPrChange w:id="371" w:author="Warren Crowther" w:date="2019-08-21T10:28:00Z">
                  <w:rPr>
                    <w:rStyle w:val="Strong"/>
                    <w:rFonts w:eastAsia="SimSun" w:cs="Mangal"/>
                    <w:b w:val="0"/>
                    <w:bCs w:val="0"/>
                    <w:kern w:val="3"/>
                    <w:lang w:eastAsia="zh-CN" w:bidi="hi-IN"/>
                  </w:rPr>
                </w:rPrChange>
              </w:rPr>
            </w:pPr>
            <w:del w:id="372" w:author="Warren Crowther" w:date="2019-08-21T10:22:00Z">
              <w:r w:rsidRPr="009D5321" w:rsidDel="009D5321">
                <w:rPr>
                  <w:rStyle w:val="Strong"/>
                  <w:rFonts w:ascii="Consolas" w:hAnsi="Consolas"/>
                  <w:b w:val="0"/>
                  <w:bCs w:val="0"/>
                  <w:rPrChange w:id="373" w:author="Warren Crowther" w:date="2019-08-21T10:28:00Z">
                    <w:rPr>
                      <w:rStyle w:val="Strong"/>
                      <w:b w:val="0"/>
                      <w:bCs w:val="0"/>
                    </w:rPr>
                  </w:rPrChange>
                </w:rPr>
                <w:delText>StartDate</w:delText>
              </w:r>
            </w:del>
            <w:proofErr w:type="spellStart"/>
            <w:ins w:id="374" w:author="Warren Crowther" w:date="2019-08-21T10:22:00Z">
              <w:r w:rsidR="009D5321" w:rsidRPr="009D5321">
                <w:rPr>
                  <w:rStyle w:val="Strong"/>
                  <w:rFonts w:ascii="Consolas" w:hAnsi="Consolas"/>
                  <w:b w:val="0"/>
                  <w:bCs w:val="0"/>
                  <w:rPrChange w:id="375" w:author="Warren Crowther" w:date="2019-08-21T10:28:00Z">
                    <w:rPr>
                      <w:rStyle w:val="Strong"/>
                      <w:b w:val="0"/>
                      <w:bCs w:val="0"/>
                    </w:rPr>
                  </w:rPrChange>
                </w:rPr>
                <w:t>cardStartDate</w:t>
              </w:r>
            </w:ins>
            <w:proofErr w:type="spellEnd"/>
          </w:p>
        </w:tc>
        <w:tc>
          <w:tcPr>
            <w:tcW w:w="1134" w:type="dxa"/>
            <w:tcPrChange w:id="376" w:author="Warren Crowther" w:date="2019-08-21T10:28:00Z">
              <w:tcPr>
                <w:tcW w:w="1440" w:type="dxa"/>
              </w:tcPr>
            </w:tcPrChange>
          </w:tcPr>
          <w:p w14:paraId="2F5B1933" w14:textId="5CDF95F3" w:rsidR="00C05145" w:rsidRDefault="00C05145" w:rsidP="00C05145">
            <w:pPr>
              <w:pStyle w:val="NormalWeb"/>
            </w:pPr>
            <w:r>
              <w:rPr>
                <w:rStyle w:val="Strong"/>
                <w:b w:val="0"/>
                <w:bCs w:val="0"/>
              </w:rPr>
              <w:t>String</w:t>
            </w:r>
          </w:p>
        </w:tc>
        <w:tc>
          <w:tcPr>
            <w:tcW w:w="5238" w:type="dxa"/>
            <w:tcPrChange w:id="377" w:author="Warren Crowther" w:date="2019-08-21T10:28:00Z">
              <w:tcPr>
                <w:tcW w:w="6033" w:type="dxa"/>
              </w:tcPr>
            </w:tcPrChange>
          </w:tcPr>
          <w:p w14:paraId="54E28F05" w14:textId="03C93ECF" w:rsidR="00C05145" w:rsidRDefault="00C05145" w:rsidP="00C05145">
            <w:pPr>
              <w:pStyle w:val="NormalWeb"/>
            </w:pPr>
            <w:r>
              <w:rPr>
                <w:rStyle w:val="Strong"/>
                <w:b w:val="0"/>
                <w:bCs w:val="0"/>
              </w:rPr>
              <w:t>The start date of the card used (if available) – YYMM</w:t>
            </w:r>
          </w:p>
        </w:tc>
      </w:tr>
      <w:tr w:rsidR="00C05145" w14:paraId="719C00D2" w14:textId="77777777" w:rsidTr="009D5321">
        <w:tc>
          <w:tcPr>
            <w:tcW w:w="3261" w:type="dxa"/>
            <w:tcPrChange w:id="378" w:author="Warren Crowther" w:date="2019-08-21T10:28:00Z">
              <w:tcPr>
                <w:tcW w:w="2160" w:type="dxa"/>
              </w:tcPr>
            </w:tcPrChange>
          </w:tcPr>
          <w:p w14:paraId="2171AD40" w14:textId="7ED019B3" w:rsidR="00C05145" w:rsidRPr="009D5321" w:rsidRDefault="00C05145" w:rsidP="00C05145">
            <w:pPr>
              <w:pStyle w:val="NormalWeb"/>
              <w:rPr>
                <w:rStyle w:val="Strong"/>
                <w:rFonts w:ascii="Consolas" w:hAnsi="Consolas"/>
                <w:b w:val="0"/>
                <w:bCs w:val="0"/>
                <w:rPrChange w:id="379" w:author="Warren Crowther" w:date="2019-08-21T10:28:00Z">
                  <w:rPr>
                    <w:rStyle w:val="Strong"/>
                    <w:rFonts w:eastAsia="SimSun" w:cs="Mangal"/>
                    <w:b w:val="0"/>
                    <w:bCs w:val="0"/>
                    <w:kern w:val="3"/>
                    <w:lang w:eastAsia="zh-CN" w:bidi="hi-IN"/>
                  </w:rPr>
                </w:rPrChange>
              </w:rPr>
            </w:pPr>
            <w:del w:id="380" w:author="Warren Crowther" w:date="2019-08-21T10:22:00Z">
              <w:r w:rsidRPr="009D5321" w:rsidDel="009D5321">
                <w:rPr>
                  <w:rStyle w:val="Strong"/>
                  <w:rFonts w:ascii="Consolas" w:hAnsi="Consolas"/>
                  <w:b w:val="0"/>
                  <w:bCs w:val="0"/>
                  <w:rPrChange w:id="381" w:author="Warren Crowther" w:date="2019-08-21T10:28:00Z">
                    <w:rPr>
                      <w:rStyle w:val="Strong"/>
                      <w:b w:val="0"/>
                      <w:bCs w:val="0"/>
                    </w:rPr>
                  </w:rPrChange>
                </w:rPr>
                <w:delText>Scheme</w:delText>
              </w:r>
            </w:del>
            <w:proofErr w:type="spellStart"/>
            <w:ins w:id="382" w:author="Warren Crowther" w:date="2019-08-21T10:22:00Z">
              <w:r w:rsidR="009D5321" w:rsidRPr="009D5321">
                <w:rPr>
                  <w:rStyle w:val="Strong"/>
                  <w:rFonts w:ascii="Consolas" w:hAnsi="Consolas"/>
                  <w:b w:val="0"/>
                  <w:bCs w:val="0"/>
                  <w:rPrChange w:id="383" w:author="Warren Crowther" w:date="2019-08-21T10:28:00Z">
                    <w:rPr>
                      <w:rStyle w:val="Strong"/>
                      <w:b w:val="0"/>
                      <w:bCs w:val="0"/>
                    </w:rPr>
                  </w:rPrChange>
                </w:rPr>
                <w:t>cardScheme</w:t>
              </w:r>
            </w:ins>
            <w:proofErr w:type="spellEnd"/>
          </w:p>
        </w:tc>
        <w:tc>
          <w:tcPr>
            <w:tcW w:w="1134" w:type="dxa"/>
            <w:tcPrChange w:id="384" w:author="Warren Crowther" w:date="2019-08-21T10:28:00Z">
              <w:tcPr>
                <w:tcW w:w="1440" w:type="dxa"/>
              </w:tcPr>
            </w:tcPrChange>
          </w:tcPr>
          <w:p w14:paraId="21102E11" w14:textId="088879CD" w:rsidR="00C05145" w:rsidRDefault="00C05145" w:rsidP="00C05145">
            <w:pPr>
              <w:pStyle w:val="NormalWeb"/>
            </w:pPr>
            <w:r>
              <w:rPr>
                <w:rStyle w:val="Strong"/>
                <w:b w:val="0"/>
                <w:bCs w:val="0"/>
              </w:rPr>
              <w:t>String</w:t>
            </w:r>
          </w:p>
        </w:tc>
        <w:tc>
          <w:tcPr>
            <w:tcW w:w="5238" w:type="dxa"/>
            <w:tcPrChange w:id="385" w:author="Warren Crowther" w:date="2019-08-21T10:28:00Z">
              <w:tcPr>
                <w:tcW w:w="6033" w:type="dxa"/>
              </w:tcPr>
            </w:tcPrChange>
          </w:tcPr>
          <w:p w14:paraId="04C41666" w14:textId="27E6E0E7" w:rsidR="00C05145" w:rsidRDefault="00C05145" w:rsidP="00C05145">
            <w:pPr>
              <w:pStyle w:val="NormalWeb"/>
            </w:pPr>
            <w:r>
              <w:rPr>
                <w:rStyle w:val="Strong"/>
                <w:b w:val="0"/>
                <w:bCs w:val="0"/>
              </w:rPr>
              <w:t>The name of the scheme used</w:t>
            </w:r>
            <w:r w:rsidR="00467698">
              <w:rPr>
                <w:rStyle w:val="Strong"/>
                <w:b w:val="0"/>
                <w:bCs w:val="0"/>
              </w:rPr>
              <w:t xml:space="preserve"> (e.g. Visa\Mastercard)</w:t>
            </w:r>
          </w:p>
        </w:tc>
      </w:tr>
      <w:tr w:rsidR="00C05145" w14:paraId="22D07ADC" w14:textId="77777777" w:rsidTr="009D5321">
        <w:tc>
          <w:tcPr>
            <w:tcW w:w="3261" w:type="dxa"/>
            <w:tcPrChange w:id="386" w:author="Warren Crowther" w:date="2019-08-21T10:28:00Z">
              <w:tcPr>
                <w:tcW w:w="2160" w:type="dxa"/>
              </w:tcPr>
            </w:tcPrChange>
          </w:tcPr>
          <w:p w14:paraId="2992B520" w14:textId="3AE3D52F" w:rsidR="00C05145" w:rsidRPr="009D5321" w:rsidRDefault="00C05145" w:rsidP="00C05145">
            <w:pPr>
              <w:pStyle w:val="NormalWeb"/>
              <w:rPr>
                <w:rStyle w:val="Strong"/>
                <w:rFonts w:ascii="Consolas" w:hAnsi="Consolas"/>
                <w:b w:val="0"/>
                <w:bCs w:val="0"/>
                <w:rPrChange w:id="387" w:author="Warren Crowther" w:date="2019-08-21T10:28:00Z">
                  <w:rPr>
                    <w:rStyle w:val="Strong"/>
                    <w:rFonts w:eastAsia="SimSun" w:cs="Mangal"/>
                    <w:b w:val="0"/>
                    <w:bCs w:val="0"/>
                    <w:kern w:val="3"/>
                    <w:lang w:eastAsia="zh-CN" w:bidi="hi-IN"/>
                  </w:rPr>
                </w:rPrChange>
              </w:rPr>
            </w:pPr>
            <w:del w:id="388" w:author="Warren Crowther" w:date="2019-08-21T10:22:00Z">
              <w:r w:rsidRPr="009D5321" w:rsidDel="009D5321">
                <w:rPr>
                  <w:rStyle w:val="Strong"/>
                  <w:rFonts w:ascii="Consolas" w:hAnsi="Consolas"/>
                  <w:b w:val="0"/>
                  <w:bCs w:val="0"/>
                  <w:rPrChange w:id="389" w:author="Warren Crowther" w:date="2019-08-21T10:28:00Z">
                    <w:rPr>
                      <w:rStyle w:val="Strong"/>
                      <w:b w:val="0"/>
                      <w:bCs w:val="0"/>
                    </w:rPr>
                  </w:rPrChange>
                </w:rPr>
                <w:delText>PSN</w:delText>
              </w:r>
            </w:del>
            <w:proofErr w:type="spellStart"/>
            <w:ins w:id="390" w:author="Warren Crowther" w:date="2019-08-21T10:22:00Z">
              <w:r w:rsidR="009D5321" w:rsidRPr="009D5321">
                <w:rPr>
                  <w:rStyle w:val="Strong"/>
                  <w:rFonts w:ascii="Consolas" w:hAnsi="Consolas"/>
                  <w:b w:val="0"/>
                  <w:bCs w:val="0"/>
                  <w:rPrChange w:id="391" w:author="Warren Crowther" w:date="2019-08-21T10:28:00Z">
                    <w:rPr>
                      <w:rStyle w:val="Strong"/>
                      <w:b w:val="0"/>
                      <w:bCs w:val="0"/>
                    </w:rPr>
                  </w:rPrChange>
                </w:rPr>
                <w:t>cardPanSequenceNumber</w:t>
              </w:r>
            </w:ins>
            <w:proofErr w:type="spellEnd"/>
          </w:p>
        </w:tc>
        <w:tc>
          <w:tcPr>
            <w:tcW w:w="1134" w:type="dxa"/>
            <w:tcPrChange w:id="392" w:author="Warren Crowther" w:date="2019-08-21T10:28:00Z">
              <w:tcPr>
                <w:tcW w:w="1440" w:type="dxa"/>
              </w:tcPr>
            </w:tcPrChange>
          </w:tcPr>
          <w:p w14:paraId="7C3B5501" w14:textId="76B55DE0" w:rsidR="00C05145" w:rsidRDefault="00C05145" w:rsidP="00C05145">
            <w:pPr>
              <w:pStyle w:val="NormalWeb"/>
            </w:pPr>
            <w:r>
              <w:rPr>
                <w:rStyle w:val="Strong"/>
                <w:b w:val="0"/>
                <w:bCs w:val="0"/>
              </w:rPr>
              <w:t>String</w:t>
            </w:r>
          </w:p>
        </w:tc>
        <w:tc>
          <w:tcPr>
            <w:tcW w:w="5238" w:type="dxa"/>
            <w:tcPrChange w:id="393" w:author="Warren Crowther" w:date="2019-08-21T10:28:00Z">
              <w:tcPr>
                <w:tcW w:w="6033" w:type="dxa"/>
              </w:tcPr>
            </w:tcPrChange>
          </w:tcPr>
          <w:p w14:paraId="0B38F30A" w14:textId="2A4593D9" w:rsidR="00C05145" w:rsidRDefault="00C05145" w:rsidP="00C05145">
            <w:pPr>
              <w:pStyle w:val="NormalWeb"/>
            </w:pPr>
            <w:r>
              <w:rPr>
                <w:rStyle w:val="Strong"/>
                <w:b w:val="0"/>
                <w:bCs w:val="0"/>
              </w:rPr>
              <w:t>The pan sequence number</w:t>
            </w:r>
            <w:r w:rsidR="00467698">
              <w:rPr>
                <w:rStyle w:val="Strong"/>
                <w:b w:val="0"/>
                <w:bCs w:val="0"/>
              </w:rPr>
              <w:t xml:space="preserve"> (e.g. 001)</w:t>
            </w:r>
          </w:p>
        </w:tc>
      </w:tr>
      <w:tr w:rsidR="00C05145" w14:paraId="3150461A" w14:textId="77777777" w:rsidTr="009D5321">
        <w:tc>
          <w:tcPr>
            <w:tcW w:w="3261" w:type="dxa"/>
            <w:tcPrChange w:id="394" w:author="Warren Crowther" w:date="2019-08-21T10:28:00Z">
              <w:tcPr>
                <w:tcW w:w="2160" w:type="dxa"/>
              </w:tcPr>
            </w:tcPrChange>
          </w:tcPr>
          <w:p w14:paraId="5A04222F" w14:textId="7E62F23C" w:rsidR="00C05145" w:rsidRPr="009D5321" w:rsidRDefault="00C05145" w:rsidP="00C05145">
            <w:pPr>
              <w:pStyle w:val="NormalWeb"/>
              <w:rPr>
                <w:rStyle w:val="Strong"/>
                <w:rFonts w:ascii="Consolas" w:hAnsi="Consolas"/>
                <w:b w:val="0"/>
                <w:bCs w:val="0"/>
                <w:rPrChange w:id="395" w:author="Warren Crowther" w:date="2019-08-21T10:28:00Z">
                  <w:rPr>
                    <w:rStyle w:val="Strong"/>
                    <w:rFonts w:eastAsia="SimSun" w:cs="Mangal"/>
                    <w:b w:val="0"/>
                    <w:bCs w:val="0"/>
                    <w:kern w:val="3"/>
                    <w:lang w:eastAsia="zh-CN" w:bidi="hi-IN"/>
                  </w:rPr>
                </w:rPrChange>
              </w:rPr>
            </w:pPr>
            <w:del w:id="396" w:author="Warren Crowther" w:date="2019-08-21T10:22:00Z">
              <w:r w:rsidRPr="009D5321" w:rsidDel="009D5321">
                <w:rPr>
                  <w:rStyle w:val="Strong"/>
                  <w:rFonts w:ascii="Consolas" w:hAnsi="Consolas"/>
                  <w:b w:val="0"/>
                  <w:bCs w:val="0"/>
                  <w:rPrChange w:id="397" w:author="Warren Crowther" w:date="2019-08-21T10:28:00Z">
                    <w:rPr>
                      <w:rStyle w:val="Strong"/>
                      <w:b w:val="0"/>
                      <w:bCs w:val="0"/>
                    </w:rPr>
                  </w:rPrChange>
                </w:rPr>
                <w:delText>CardType</w:delText>
              </w:r>
            </w:del>
            <w:proofErr w:type="spellStart"/>
            <w:ins w:id="398" w:author="Warren Crowther" w:date="2019-08-21T10:22:00Z">
              <w:r w:rsidR="009D5321" w:rsidRPr="009D5321">
                <w:rPr>
                  <w:rStyle w:val="Strong"/>
                  <w:rFonts w:ascii="Consolas" w:hAnsi="Consolas"/>
                  <w:b w:val="0"/>
                  <w:bCs w:val="0"/>
                  <w:rPrChange w:id="399" w:author="Warren Crowther" w:date="2019-08-21T10:28:00Z">
                    <w:rPr>
                      <w:rStyle w:val="Strong"/>
                      <w:b w:val="0"/>
                      <w:bCs w:val="0"/>
                    </w:rPr>
                  </w:rPrChange>
                </w:rPr>
                <w:t>cardType</w:t>
              </w:r>
            </w:ins>
            <w:proofErr w:type="spellEnd"/>
          </w:p>
        </w:tc>
        <w:tc>
          <w:tcPr>
            <w:tcW w:w="1134" w:type="dxa"/>
            <w:tcPrChange w:id="400" w:author="Warren Crowther" w:date="2019-08-21T10:28:00Z">
              <w:tcPr>
                <w:tcW w:w="1440" w:type="dxa"/>
              </w:tcPr>
            </w:tcPrChange>
          </w:tcPr>
          <w:p w14:paraId="6BA04787" w14:textId="26DF4141" w:rsidR="00C05145" w:rsidRDefault="00C05145" w:rsidP="00C05145">
            <w:pPr>
              <w:pStyle w:val="NormalWeb"/>
            </w:pPr>
            <w:r>
              <w:rPr>
                <w:rStyle w:val="Strong"/>
                <w:b w:val="0"/>
                <w:bCs w:val="0"/>
              </w:rPr>
              <w:t>String</w:t>
            </w:r>
          </w:p>
        </w:tc>
        <w:tc>
          <w:tcPr>
            <w:tcW w:w="5238" w:type="dxa"/>
            <w:tcPrChange w:id="401" w:author="Warren Crowther" w:date="2019-08-21T10:28:00Z">
              <w:tcPr>
                <w:tcW w:w="6033" w:type="dxa"/>
              </w:tcPr>
            </w:tcPrChange>
          </w:tcPr>
          <w:p w14:paraId="7EE4F9CE" w14:textId="0AF13459" w:rsidR="00C05145" w:rsidRDefault="00C05145" w:rsidP="00C05145">
            <w:pPr>
              <w:pStyle w:val="NormalWeb"/>
            </w:pPr>
            <w:r>
              <w:rPr>
                <w:rStyle w:val="Strong"/>
                <w:b w:val="0"/>
                <w:bCs w:val="0"/>
              </w:rPr>
              <w:t>The capture method of the card (EMV/MSR/Contactless/Manual)</w:t>
            </w:r>
          </w:p>
        </w:tc>
      </w:tr>
    </w:tbl>
    <w:p w14:paraId="59E30EE4" w14:textId="77777777" w:rsidR="00C05145" w:rsidRDefault="00C05145" w:rsidP="00C05145">
      <w:pPr>
        <w:pStyle w:val="NormalWeb"/>
        <w:ind w:left="360"/>
      </w:pPr>
    </w:p>
    <w:p w14:paraId="6912C43F" w14:textId="1C9F0A56" w:rsidR="008D5B9B" w:rsidRDefault="00467698">
      <w:pPr>
        <w:pStyle w:val="NormalWeb"/>
        <w:numPr>
          <w:ilvl w:val="0"/>
          <w:numId w:val="31"/>
        </w:numPr>
      </w:pPr>
      <w:r>
        <w:rPr>
          <w:rStyle w:val="Strong"/>
        </w:rPr>
        <w:t xml:space="preserve">List Three - </w:t>
      </w:r>
      <w:r w:rsidR="000F5FFE">
        <w:rPr>
          <w:rStyle w:val="Strong"/>
        </w:rPr>
        <w:t>EMV Details</w:t>
      </w:r>
    </w:p>
    <w:tbl>
      <w:tblPr>
        <w:tblStyle w:val="TableGrid"/>
        <w:tblW w:w="0" w:type="auto"/>
        <w:tblInd w:w="-5" w:type="dxa"/>
        <w:tblLook w:val="04A0" w:firstRow="1" w:lastRow="0" w:firstColumn="1" w:lastColumn="0" w:noHBand="0" w:noVBand="1"/>
        <w:tblPrChange w:id="402" w:author="Warren Crowther" w:date="2019-08-21T10:27:00Z">
          <w:tblPr>
            <w:tblStyle w:val="TableGrid"/>
            <w:tblW w:w="0" w:type="auto"/>
            <w:tblInd w:w="-5" w:type="dxa"/>
            <w:tblLook w:val="04A0" w:firstRow="1" w:lastRow="0" w:firstColumn="1" w:lastColumn="0" w:noHBand="0" w:noVBand="1"/>
          </w:tblPr>
        </w:tblPrChange>
      </w:tblPr>
      <w:tblGrid>
        <w:gridCol w:w="4307"/>
        <w:gridCol w:w="1270"/>
        <w:gridCol w:w="1376"/>
        <w:gridCol w:w="2680"/>
        <w:tblGridChange w:id="403">
          <w:tblGrid>
            <w:gridCol w:w="4218"/>
            <w:gridCol w:w="1343"/>
            <w:gridCol w:w="4072"/>
            <w:gridCol w:w="4072"/>
          </w:tblGrid>
        </w:tblGridChange>
      </w:tblGrid>
      <w:tr w:rsidR="009D5321" w14:paraId="03BD39AF" w14:textId="77777777" w:rsidTr="009D5321">
        <w:tc>
          <w:tcPr>
            <w:tcW w:w="4218" w:type="dxa"/>
            <w:tcPrChange w:id="404" w:author="Warren Crowther" w:date="2019-08-21T10:27:00Z">
              <w:tcPr>
                <w:tcW w:w="2160" w:type="dxa"/>
              </w:tcPr>
            </w:tcPrChange>
          </w:tcPr>
          <w:p w14:paraId="1B38917F" w14:textId="7DEF9BB2" w:rsidR="009D5321" w:rsidRPr="00C05145" w:rsidRDefault="009D5321">
            <w:pPr>
              <w:pStyle w:val="Textbody"/>
              <w:rPr>
                <w:b/>
                <w:bCs/>
                <w:color w:val="000000"/>
              </w:rPr>
            </w:pPr>
            <w:r w:rsidRPr="00C05145">
              <w:rPr>
                <w:b/>
                <w:bCs/>
              </w:rPr>
              <w:t>Field Name</w:t>
            </w:r>
          </w:p>
        </w:tc>
        <w:tc>
          <w:tcPr>
            <w:tcW w:w="1169" w:type="dxa"/>
            <w:tcPrChange w:id="405" w:author="Warren Crowther" w:date="2019-08-21T10:27:00Z">
              <w:tcPr>
                <w:tcW w:w="1440" w:type="dxa"/>
              </w:tcPr>
            </w:tcPrChange>
          </w:tcPr>
          <w:p w14:paraId="643275F3" w14:textId="030359FF" w:rsidR="009D5321" w:rsidRPr="00C05145" w:rsidRDefault="009D5321">
            <w:pPr>
              <w:pStyle w:val="Textbody"/>
              <w:rPr>
                <w:b/>
                <w:bCs/>
                <w:color w:val="000000"/>
              </w:rPr>
            </w:pPr>
            <w:r w:rsidRPr="00C05145">
              <w:rPr>
                <w:b/>
                <w:bCs/>
              </w:rPr>
              <w:t>Data Type</w:t>
            </w:r>
          </w:p>
        </w:tc>
        <w:tc>
          <w:tcPr>
            <w:tcW w:w="1527" w:type="dxa"/>
            <w:tcPrChange w:id="406" w:author="Warren Crowther" w:date="2019-08-21T10:27:00Z">
              <w:tcPr>
                <w:tcW w:w="4072" w:type="dxa"/>
              </w:tcPr>
            </w:tcPrChange>
          </w:tcPr>
          <w:p w14:paraId="6C1F8242" w14:textId="71763AAD" w:rsidR="009D5321" w:rsidRPr="00C05145" w:rsidRDefault="009D5321">
            <w:pPr>
              <w:pStyle w:val="Textbody"/>
              <w:rPr>
                <w:ins w:id="407" w:author="Warren Crowther" w:date="2019-08-21T10:23:00Z"/>
                <w:b/>
                <w:bCs/>
              </w:rPr>
            </w:pPr>
            <w:ins w:id="408" w:author="Warren Crowther" w:date="2019-08-21T10:23:00Z">
              <w:r>
                <w:rPr>
                  <w:b/>
                  <w:bCs/>
                </w:rPr>
                <w:t xml:space="preserve">EMV tag </w:t>
              </w:r>
            </w:ins>
            <w:ins w:id="409" w:author="Warren Crowther" w:date="2019-08-21T10:27:00Z">
              <w:r>
                <w:rPr>
                  <w:b/>
                  <w:bCs/>
                </w:rPr>
                <w:t>data source</w:t>
              </w:r>
            </w:ins>
          </w:p>
        </w:tc>
        <w:tc>
          <w:tcPr>
            <w:tcW w:w="2719" w:type="dxa"/>
            <w:tcPrChange w:id="410" w:author="Warren Crowther" w:date="2019-08-21T10:27:00Z">
              <w:tcPr>
                <w:tcW w:w="6033" w:type="dxa"/>
              </w:tcPr>
            </w:tcPrChange>
          </w:tcPr>
          <w:p w14:paraId="7EE3C9AF" w14:textId="50F89957" w:rsidR="009D5321" w:rsidRPr="00C05145" w:rsidRDefault="009D5321">
            <w:pPr>
              <w:pStyle w:val="Textbody"/>
              <w:rPr>
                <w:b/>
                <w:bCs/>
                <w:color w:val="000000"/>
              </w:rPr>
            </w:pPr>
            <w:r w:rsidRPr="00C05145">
              <w:rPr>
                <w:b/>
                <w:bCs/>
              </w:rPr>
              <w:t>Description</w:t>
            </w:r>
          </w:p>
        </w:tc>
      </w:tr>
      <w:tr w:rsidR="009D5321" w14:paraId="7709BB58" w14:textId="77777777" w:rsidTr="009D5321">
        <w:tc>
          <w:tcPr>
            <w:tcW w:w="4218" w:type="dxa"/>
            <w:tcPrChange w:id="411" w:author="Warren Crowther" w:date="2019-08-21T10:27:00Z">
              <w:tcPr>
                <w:tcW w:w="2160" w:type="dxa"/>
              </w:tcPr>
            </w:tcPrChange>
          </w:tcPr>
          <w:p w14:paraId="0D5AB2D6" w14:textId="104A747D" w:rsidR="009D5321" w:rsidRPr="009D5321" w:rsidRDefault="009D5321">
            <w:pPr>
              <w:pStyle w:val="Textbody"/>
              <w:rPr>
                <w:rFonts w:ascii="Consolas" w:hAnsi="Consolas"/>
                <w:color w:val="000000"/>
                <w:rPrChange w:id="412" w:author="Warren Crowther" w:date="2019-08-21T10:29:00Z">
                  <w:rPr>
                    <w:color w:val="000000"/>
                  </w:rPr>
                </w:rPrChange>
              </w:rPr>
            </w:pPr>
            <w:del w:id="413" w:author="Warren Crowther" w:date="2019-08-21T10:22:00Z">
              <w:r w:rsidRPr="009D5321" w:rsidDel="009D5321">
                <w:rPr>
                  <w:rFonts w:ascii="Consolas" w:hAnsi="Consolas"/>
                  <w:color w:val="000000"/>
                  <w:rPrChange w:id="414" w:author="Warren Crowther" w:date="2019-08-21T10:29:00Z">
                    <w:rPr>
                      <w:color w:val="000000"/>
                    </w:rPr>
                  </w:rPrChange>
                </w:rPr>
                <w:delText>AID</w:delText>
              </w:r>
            </w:del>
            <w:proofErr w:type="spellStart"/>
            <w:ins w:id="415" w:author="Warren Crowther" w:date="2019-08-21T10:22:00Z">
              <w:r w:rsidRPr="009D5321">
                <w:rPr>
                  <w:rFonts w:ascii="Consolas" w:hAnsi="Consolas"/>
                  <w:color w:val="000000"/>
                  <w:rPrChange w:id="416" w:author="Warren Crowther" w:date="2019-08-21T10:29:00Z">
                    <w:rPr>
                      <w:color w:val="000000"/>
                    </w:rPr>
                  </w:rPrChange>
                </w:rPr>
                <w:t>emvAid</w:t>
              </w:r>
            </w:ins>
            <w:proofErr w:type="spellEnd"/>
          </w:p>
        </w:tc>
        <w:tc>
          <w:tcPr>
            <w:tcW w:w="1169" w:type="dxa"/>
            <w:tcPrChange w:id="417" w:author="Warren Crowther" w:date="2019-08-21T10:27:00Z">
              <w:tcPr>
                <w:tcW w:w="1440" w:type="dxa"/>
              </w:tcPr>
            </w:tcPrChange>
          </w:tcPr>
          <w:p w14:paraId="6B8B816C" w14:textId="4751D033" w:rsidR="009D5321" w:rsidRDefault="009D5321">
            <w:pPr>
              <w:pStyle w:val="Textbody"/>
              <w:rPr>
                <w:color w:val="000000"/>
              </w:rPr>
            </w:pPr>
            <w:r>
              <w:rPr>
                <w:color w:val="000000"/>
              </w:rPr>
              <w:t>String</w:t>
            </w:r>
          </w:p>
        </w:tc>
        <w:tc>
          <w:tcPr>
            <w:tcW w:w="1527" w:type="dxa"/>
            <w:tcPrChange w:id="418" w:author="Warren Crowther" w:date="2019-08-21T10:27:00Z">
              <w:tcPr>
                <w:tcW w:w="4072" w:type="dxa"/>
              </w:tcPr>
            </w:tcPrChange>
          </w:tcPr>
          <w:p w14:paraId="7B8C7821" w14:textId="6C88A285" w:rsidR="009D5321" w:rsidRDefault="009D5321">
            <w:pPr>
              <w:pStyle w:val="Textbody"/>
              <w:rPr>
                <w:ins w:id="419" w:author="Warren Crowther" w:date="2019-08-21T10:23:00Z"/>
                <w:color w:val="000000"/>
              </w:rPr>
            </w:pPr>
            <w:ins w:id="420" w:author="Warren Crowther" w:date="2019-08-21T10:24:00Z">
              <w:r>
                <w:rPr>
                  <w:color w:val="000000"/>
                </w:rPr>
                <w:t>9f06</w:t>
              </w:r>
            </w:ins>
          </w:p>
        </w:tc>
        <w:tc>
          <w:tcPr>
            <w:tcW w:w="2719" w:type="dxa"/>
            <w:tcPrChange w:id="421" w:author="Warren Crowther" w:date="2019-08-21T10:27:00Z">
              <w:tcPr>
                <w:tcW w:w="6033" w:type="dxa"/>
              </w:tcPr>
            </w:tcPrChange>
          </w:tcPr>
          <w:p w14:paraId="61F10996" w14:textId="0FD50E26" w:rsidR="009D5321" w:rsidRDefault="009D5321">
            <w:pPr>
              <w:pStyle w:val="Textbody"/>
              <w:rPr>
                <w:color w:val="000000"/>
              </w:rPr>
            </w:pPr>
            <w:r>
              <w:rPr>
                <w:color w:val="000000"/>
              </w:rPr>
              <w:t xml:space="preserve">The application </w:t>
            </w:r>
            <w:proofErr w:type="gramStart"/>
            <w:r>
              <w:rPr>
                <w:color w:val="000000"/>
              </w:rPr>
              <w:t>identifier  (</w:t>
            </w:r>
            <w:proofErr w:type="gramEnd"/>
            <w:r>
              <w:rPr>
                <w:color w:val="000000"/>
              </w:rPr>
              <w:t>e.g. A0000000031010)</w:t>
            </w:r>
          </w:p>
        </w:tc>
      </w:tr>
      <w:tr w:rsidR="009D5321" w14:paraId="3A39A19F" w14:textId="77777777" w:rsidTr="009D5321">
        <w:tc>
          <w:tcPr>
            <w:tcW w:w="4218" w:type="dxa"/>
            <w:tcPrChange w:id="422" w:author="Warren Crowther" w:date="2019-08-21T10:27:00Z">
              <w:tcPr>
                <w:tcW w:w="2160" w:type="dxa"/>
              </w:tcPr>
            </w:tcPrChange>
          </w:tcPr>
          <w:p w14:paraId="4B6528D6" w14:textId="6B721B39" w:rsidR="009D5321" w:rsidRPr="009D5321" w:rsidRDefault="009D5321">
            <w:pPr>
              <w:pStyle w:val="Textbody"/>
              <w:rPr>
                <w:rFonts w:ascii="Consolas" w:hAnsi="Consolas"/>
                <w:color w:val="000000"/>
                <w:rPrChange w:id="423" w:author="Warren Crowther" w:date="2019-08-21T10:29:00Z">
                  <w:rPr>
                    <w:color w:val="000000"/>
                  </w:rPr>
                </w:rPrChange>
              </w:rPr>
            </w:pPr>
            <w:del w:id="424" w:author="Warren Crowther" w:date="2019-08-21T10:22:00Z">
              <w:r w:rsidRPr="009D5321" w:rsidDel="009D5321">
                <w:rPr>
                  <w:rFonts w:ascii="Consolas" w:hAnsi="Consolas"/>
                  <w:color w:val="000000"/>
                  <w:rPrChange w:id="425" w:author="Warren Crowther" w:date="2019-08-21T10:29:00Z">
                    <w:rPr>
                      <w:color w:val="000000"/>
                    </w:rPr>
                  </w:rPrChange>
                </w:rPr>
                <w:delText>TSI</w:delText>
              </w:r>
            </w:del>
            <w:proofErr w:type="spellStart"/>
            <w:ins w:id="426" w:author="Warren Crowther" w:date="2019-08-21T10:22:00Z">
              <w:r w:rsidRPr="009D5321">
                <w:rPr>
                  <w:rFonts w:ascii="Consolas" w:hAnsi="Consolas"/>
                  <w:color w:val="000000"/>
                  <w:rPrChange w:id="427" w:author="Warren Crowther" w:date="2019-08-21T10:29:00Z">
                    <w:rPr>
                      <w:color w:val="000000"/>
                    </w:rPr>
                  </w:rPrChange>
                </w:rPr>
                <w:t>emvTsi</w:t>
              </w:r>
            </w:ins>
            <w:proofErr w:type="spellEnd"/>
          </w:p>
        </w:tc>
        <w:tc>
          <w:tcPr>
            <w:tcW w:w="1169" w:type="dxa"/>
            <w:tcPrChange w:id="428" w:author="Warren Crowther" w:date="2019-08-21T10:27:00Z">
              <w:tcPr>
                <w:tcW w:w="1440" w:type="dxa"/>
              </w:tcPr>
            </w:tcPrChange>
          </w:tcPr>
          <w:p w14:paraId="02DC7BFA" w14:textId="28AD1915" w:rsidR="009D5321" w:rsidRDefault="009D5321">
            <w:pPr>
              <w:pStyle w:val="Textbody"/>
              <w:rPr>
                <w:color w:val="000000"/>
              </w:rPr>
            </w:pPr>
            <w:r>
              <w:rPr>
                <w:color w:val="000000"/>
              </w:rPr>
              <w:t>String</w:t>
            </w:r>
          </w:p>
        </w:tc>
        <w:tc>
          <w:tcPr>
            <w:tcW w:w="1527" w:type="dxa"/>
            <w:tcPrChange w:id="429" w:author="Warren Crowther" w:date="2019-08-21T10:27:00Z">
              <w:tcPr>
                <w:tcW w:w="4072" w:type="dxa"/>
              </w:tcPr>
            </w:tcPrChange>
          </w:tcPr>
          <w:p w14:paraId="595020FF" w14:textId="4D0796C0" w:rsidR="009D5321" w:rsidRDefault="009D5321">
            <w:pPr>
              <w:pStyle w:val="Textbody"/>
              <w:rPr>
                <w:ins w:id="430" w:author="Warren Crowther" w:date="2019-08-21T10:23:00Z"/>
                <w:color w:val="000000"/>
              </w:rPr>
            </w:pPr>
            <w:ins w:id="431" w:author="Warren Crowther" w:date="2019-08-21T10:24:00Z">
              <w:r>
                <w:rPr>
                  <w:color w:val="000000"/>
                </w:rPr>
                <w:t>9b</w:t>
              </w:r>
            </w:ins>
          </w:p>
        </w:tc>
        <w:tc>
          <w:tcPr>
            <w:tcW w:w="2719" w:type="dxa"/>
            <w:tcPrChange w:id="432" w:author="Warren Crowther" w:date="2019-08-21T10:27:00Z">
              <w:tcPr>
                <w:tcW w:w="6033" w:type="dxa"/>
              </w:tcPr>
            </w:tcPrChange>
          </w:tcPr>
          <w:p w14:paraId="5F8CDE51" w14:textId="56E99042" w:rsidR="009D5321" w:rsidRDefault="009D5321">
            <w:pPr>
              <w:pStyle w:val="Textbody"/>
              <w:rPr>
                <w:color w:val="000000"/>
              </w:rPr>
            </w:pPr>
            <w:r>
              <w:rPr>
                <w:color w:val="000000"/>
              </w:rPr>
              <w:t>Transaction Status Information (e.g. E800)</w:t>
            </w:r>
          </w:p>
        </w:tc>
      </w:tr>
      <w:tr w:rsidR="009D5321" w14:paraId="2744A159" w14:textId="77777777" w:rsidTr="009D5321">
        <w:tc>
          <w:tcPr>
            <w:tcW w:w="4218" w:type="dxa"/>
            <w:tcPrChange w:id="433" w:author="Warren Crowther" w:date="2019-08-21T10:27:00Z">
              <w:tcPr>
                <w:tcW w:w="2160" w:type="dxa"/>
              </w:tcPr>
            </w:tcPrChange>
          </w:tcPr>
          <w:p w14:paraId="4FFA1339" w14:textId="5368D1FA" w:rsidR="009D5321" w:rsidRPr="009D5321" w:rsidRDefault="009D5321">
            <w:pPr>
              <w:pStyle w:val="Textbody"/>
              <w:rPr>
                <w:rFonts w:ascii="Consolas" w:hAnsi="Consolas"/>
                <w:color w:val="000000"/>
                <w:rPrChange w:id="434" w:author="Warren Crowther" w:date="2019-08-21T10:29:00Z">
                  <w:rPr>
                    <w:color w:val="000000"/>
                  </w:rPr>
                </w:rPrChange>
              </w:rPr>
            </w:pPr>
            <w:del w:id="435" w:author="Warren Crowther" w:date="2019-08-21T10:23:00Z">
              <w:r w:rsidRPr="009D5321" w:rsidDel="009D5321">
                <w:rPr>
                  <w:rFonts w:ascii="Consolas" w:hAnsi="Consolas"/>
                  <w:color w:val="000000"/>
                  <w:rPrChange w:id="436" w:author="Warren Crowther" w:date="2019-08-21T10:29:00Z">
                    <w:rPr>
                      <w:color w:val="000000"/>
                    </w:rPr>
                  </w:rPrChange>
                </w:rPr>
                <w:delText>CardHolder</w:delText>
              </w:r>
            </w:del>
            <w:proofErr w:type="spellStart"/>
            <w:ins w:id="437" w:author="Warren Crowther" w:date="2019-08-21T10:23:00Z">
              <w:r w:rsidRPr="009D5321">
                <w:rPr>
                  <w:rFonts w:ascii="Consolas" w:hAnsi="Consolas"/>
                  <w:color w:val="000000"/>
                  <w:rPrChange w:id="438" w:author="Warren Crowther" w:date="2019-08-21T10:29:00Z">
                    <w:rPr>
                      <w:color w:val="000000"/>
                    </w:rPr>
                  </w:rPrChange>
                </w:rPr>
                <w:t>emvCardholderName</w:t>
              </w:r>
            </w:ins>
            <w:proofErr w:type="spellEnd"/>
          </w:p>
        </w:tc>
        <w:tc>
          <w:tcPr>
            <w:tcW w:w="1169" w:type="dxa"/>
            <w:tcPrChange w:id="439" w:author="Warren Crowther" w:date="2019-08-21T10:27:00Z">
              <w:tcPr>
                <w:tcW w:w="1440" w:type="dxa"/>
              </w:tcPr>
            </w:tcPrChange>
          </w:tcPr>
          <w:p w14:paraId="47C04FF7" w14:textId="13A80B54" w:rsidR="009D5321" w:rsidRDefault="009D5321">
            <w:pPr>
              <w:pStyle w:val="Textbody"/>
              <w:rPr>
                <w:color w:val="000000"/>
              </w:rPr>
            </w:pPr>
            <w:r>
              <w:rPr>
                <w:color w:val="000000"/>
              </w:rPr>
              <w:t>String</w:t>
            </w:r>
          </w:p>
        </w:tc>
        <w:tc>
          <w:tcPr>
            <w:tcW w:w="1527" w:type="dxa"/>
            <w:tcPrChange w:id="440" w:author="Warren Crowther" w:date="2019-08-21T10:27:00Z">
              <w:tcPr>
                <w:tcW w:w="4072" w:type="dxa"/>
              </w:tcPr>
            </w:tcPrChange>
          </w:tcPr>
          <w:p w14:paraId="3A3B96FB" w14:textId="6C7E6A71" w:rsidR="009D5321" w:rsidRDefault="009D5321">
            <w:pPr>
              <w:pStyle w:val="Textbody"/>
              <w:rPr>
                <w:ins w:id="441" w:author="Warren Crowther" w:date="2019-08-21T10:23:00Z"/>
                <w:color w:val="000000"/>
              </w:rPr>
            </w:pPr>
            <w:ins w:id="442" w:author="Warren Crowther" w:date="2019-08-21T10:24:00Z">
              <w:r>
                <w:rPr>
                  <w:color w:val="000000"/>
                </w:rPr>
                <w:t>5f20</w:t>
              </w:r>
            </w:ins>
          </w:p>
        </w:tc>
        <w:tc>
          <w:tcPr>
            <w:tcW w:w="2719" w:type="dxa"/>
            <w:tcPrChange w:id="443" w:author="Warren Crowther" w:date="2019-08-21T10:27:00Z">
              <w:tcPr>
                <w:tcW w:w="6033" w:type="dxa"/>
              </w:tcPr>
            </w:tcPrChange>
          </w:tcPr>
          <w:p w14:paraId="37C8A3E7" w14:textId="720EBB7D" w:rsidR="009D5321" w:rsidRDefault="009D5321">
            <w:pPr>
              <w:pStyle w:val="Textbody"/>
              <w:rPr>
                <w:color w:val="000000"/>
              </w:rPr>
            </w:pPr>
            <w:r>
              <w:rPr>
                <w:color w:val="000000"/>
              </w:rPr>
              <w:t>The cardholder name (if available, e.g. P CLARKSON)</w:t>
            </w:r>
          </w:p>
        </w:tc>
      </w:tr>
      <w:tr w:rsidR="009D5321" w14:paraId="1880721C" w14:textId="77777777" w:rsidTr="009D5321">
        <w:tc>
          <w:tcPr>
            <w:tcW w:w="4218" w:type="dxa"/>
            <w:tcPrChange w:id="444" w:author="Warren Crowther" w:date="2019-08-21T10:27:00Z">
              <w:tcPr>
                <w:tcW w:w="2160" w:type="dxa"/>
              </w:tcPr>
            </w:tcPrChange>
          </w:tcPr>
          <w:p w14:paraId="0EEE914D" w14:textId="56EB643D" w:rsidR="009D5321" w:rsidRPr="009D5321" w:rsidRDefault="009D5321">
            <w:pPr>
              <w:pStyle w:val="Textbody"/>
              <w:rPr>
                <w:rFonts w:ascii="Consolas" w:hAnsi="Consolas"/>
                <w:color w:val="000000"/>
                <w:rPrChange w:id="445" w:author="Warren Crowther" w:date="2019-08-21T10:29:00Z">
                  <w:rPr>
                    <w:color w:val="000000"/>
                  </w:rPr>
                </w:rPrChange>
              </w:rPr>
            </w:pPr>
            <w:del w:id="446" w:author="Warren Crowther" w:date="2019-08-21T10:23:00Z">
              <w:r w:rsidRPr="009D5321" w:rsidDel="009D5321">
                <w:rPr>
                  <w:rFonts w:ascii="Consolas" w:hAnsi="Consolas"/>
                  <w:color w:val="000000"/>
                  <w:rPrChange w:id="447" w:author="Warren Crowther" w:date="2019-08-21T10:29:00Z">
                    <w:rPr>
                      <w:color w:val="000000"/>
                    </w:rPr>
                  </w:rPrChange>
                </w:rPr>
                <w:delText>Cryptogram</w:delText>
              </w:r>
            </w:del>
            <w:proofErr w:type="spellStart"/>
            <w:ins w:id="448" w:author="Warren Crowther" w:date="2019-08-21T10:23:00Z">
              <w:r w:rsidRPr="009D5321">
                <w:rPr>
                  <w:rFonts w:ascii="Consolas" w:hAnsi="Consolas"/>
                  <w:color w:val="000000"/>
                  <w:rPrChange w:id="449" w:author="Warren Crowther" w:date="2019-08-21T10:29:00Z">
                    <w:rPr>
                      <w:color w:val="000000"/>
                    </w:rPr>
                  </w:rPrChange>
                </w:rPr>
                <w:t>emvCryptogram</w:t>
              </w:r>
            </w:ins>
            <w:proofErr w:type="spellEnd"/>
          </w:p>
        </w:tc>
        <w:tc>
          <w:tcPr>
            <w:tcW w:w="1169" w:type="dxa"/>
            <w:tcPrChange w:id="450" w:author="Warren Crowther" w:date="2019-08-21T10:27:00Z">
              <w:tcPr>
                <w:tcW w:w="1440" w:type="dxa"/>
              </w:tcPr>
            </w:tcPrChange>
          </w:tcPr>
          <w:p w14:paraId="7148F2C3" w14:textId="072D7E75" w:rsidR="009D5321" w:rsidRDefault="009D5321">
            <w:pPr>
              <w:pStyle w:val="Textbody"/>
              <w:rPr>
                <w:color w:val="000000"/>
              </w:rPr>
            </w:pPr>
            <w:proofErr w:type="spellStart"/>
            <w:r>
              <w:rPr>
                <w:color w:val="000000"/>
              </w:rPr>
              <w:t>ByteArray</w:t>
            </w:r>
            <w:proofErr w:type="spellEnd"/>
          </w:p>
        </w:tc>
        <w:tc>
          <w:tcPr>
            <w:tcW w:w="1527" w:type="dxa"/>
            <w:tcPrChange w:id="451" w:author="Warren Crowther" w:date="2019-08-21T10:27:00Z">
              <w:tcPr>
                <w:tcW w:w="4072" w:type="dxa"/>
              </w:tcPr>
            </w:tcPrChange>
          </w:tcPr>
          <w:p w14:paraId="1BB8EBAA" w14:textId="5A5A936C" w:rsidR="009D5321" w:rsidRDefault="009D5321">
            <w:pPr>
              <w:pStyle w:val="Textbody"/>
              <w:rPr>
                <w:ins w:id="452" w:author="Warren Crowther" w:date="2019-08-21T10:23:00Z"/>
                <w:color w:val="000000"/>
              </w:rPr>
            </w:pPr>
            <w:ins w:id="453" w:author="Warren Crowther" w:date="2019-08-21T10:24:00Z">
              <w:r>
                <w:rPr>
                  <w:color w:val="000000"/>
                </w:rPr>
                <w:t>9f26</w:t>
              </w:r>
            </w:ins>
          </w:p>
        </w:tc>
        <w:tc>
          <w:tcPr>
            <w:tcW w:w="2719" w:type="dxa"/>
            <w:tcPrChange w:id="454" w:author="Warren Crowther" w:date="2019-08-21T10:27:00Z">
              <w:tcPr>
                <w:tcW w:w="6033" w:type="dxa"/>
              </w:tcPr>
            </w:tcPrChange>
          </w:tcPr>
          <w:p w14:paraId="16962119" w14:textId="1B1BFCAB" w:rsidR="009D5321" w:rsidRDefault="009D5321">
            <w:pPr>
              <w:pStyle w:val="Textbody"/>
              <w:rPr>
                <w:color w:val="000000"/>
              </w:rPr>
            </w:pPr>
            <w:r>
              <w:rPr>
                <w:color w:val="000000"/>
              </w:rPr>
              <w:t>The cryptogram used (e.g. 8754EA78EB65AB65)</w:t>
            </w:r>
          </w:p>
        </w:tc>
      </w:tr>
      <w:tr w:rsidR="009D5321" w14:paraId="257B6C86" w14:textId="77777777" w:rsidTr="009D5321">
        <w:tc>
          <w:tcPr>
            <w:tcW w:w="4218" w:type="dxa"/>
            <w:tcPrChange w:id="455" w:author="Warren Crowther" w:date="2019-08-21T10:27:00Z">
              <w:tcPr>
                <w:tcW w:w="2160" w:type="dxa"/>
              </w:tcPr>
            </w:tcPrChange>
          </w:tcPr>
          <w:p w14:paraId="50CE85FD" w14:textId="3FA5257E" w:rsidR="009D5321" w:rsidRPr="009D5321" w:rsidRDefault="009D5321">
            <w:pPr>
              <w:pStyle w:val="Textbody"/>
              <w:rPr>
                <w:rFonts w:ascii="Consolas" w:hAnsi="Consolas"/>
                <w:color w:val="000000"/>
                <w:rPrChange w:id="456" w:author="Warren Crowther" w:date="2019-08-21T10:29:00Z">
                  <w:rPr>
                    <w:color w:val="000000"/>
                  </w:rPr>
                </w:rPrChange>
              </w:rPr>
            </w:pPr>
            <w:del w:id="457" w:author="Warren Crowther" w:date="2019-08-21T10:23:00Z">
              <w:r w:rsidRPr="009D5321" w:rsidDel="009D5321">
                <w:rPr>
                  <w:rFonts w:ascii="Consolas" w:hAnsi="Consolas"/>
                  <w:color w:val="000000"/>
                  <w:rPrChange w:id="458" w:author="Warren Crowther" w:date="2019-08-21T10:29:00Z">
                    <w:rPr>
                      <w:color w:val="000000"/>
                    </w:rPr>
                  </w:rPrChange>
                </w:rPr>
                <w:delText>CryptogramType</w:delText>
              </w:r>
            </w:del>
            <w:proofErr w:type="spellStart"/>
            <w:ins w:id="459" w:author="Warren Crowther" w:date="2019-08-21T10:23:00Z">
              <w:r w:rsidRPr="009D5321">
                <w:rPr>
                  <w:rFonts w:ascii="Consolas" w:hAnsi="Consolas"/>
                  <w:color w:val="000000"/>
                  <w:rPrChange w:id="460" w:author="Warren Crowther" w:date="2019-08-21T10:29:00Z">
                    <w:rPr>
                      <w:color w:val="000000"/>
                    </w:rPr>
                  </w:rPrChange>
                </w:rPr>
                <w:t>emvCryptogramType</w:t>
              </w:r>
            </w:ins>
            <w:proofErr w:type="spellEnd"/>
          </w:p>
        </w:tc>
        <w:tc>
          <w:tcPr>
            <w:tcW w:w="1169" w:type="dxa"/>
            <w:tcPrChange w:id="461" w:author="Warren Crowther" w:date="2019-08-21T10:27:00Z">
              <w:tcPr>
                <w:tcW w:w="1440" w:type="dxa"/>
              </w:tcPr>
            </w:tcPrChange>
          </w:tcPr>
          <w:p w14:paraId="1DF72336" w14:textId="5ED25D4A" w:rsidR="009D5321" w:rsidRDefault="009D5321">
            <w:pPr>
              <w:pStyle w:val="Textbody"/>
              <w:rPr>
                <w:color w:val="000000"/>
              </w:rPr>
            </w:pPr>
            <w:r>
              <w:rPr>
                <w:color w:val="000000"/>
              </w:rPr>
              <w:t>String</w:t>
            </w:r>
          </w:p>
        </w:tc>
        <w:tc>
          <w:tcPr>
            <w:tcW w:w="1527" w:type="dxa"/>
            <w:tcPrChange w:id="462" w:author="Warren Crowther" w:date="2019-08-21T10:27:00Z">
              <w:tcPr>
                <w:tcW w:w="4072" w:type="dxa"/>
              </w:tcPr>
            </w:tcPrChange>
          </w:tcPr>
          <w:p w14:paraId="417FA966" w14:textId="0369824F" w:rsidR="009D5321" w:rsidRDefault="009D5321">
            <w:pPr>
              <w:pStyle w:val="Textbody"/>
              <w:rPr>
                <w:ins w:id="463" w:author="Warren Crowther" w:date="2019-08-21T10:23:00Z"/>
                <w:color w:val="000000"/>
              </w:rPr>
            </w:pPr>
            <w:ins w:id="464" w:author="Warren Crowther" w:date="2019-08-21T10:25:00Z">
              <w:r>
                <w:rPr>
                  <w:color w:val="000000"/>
                </w:rPr>
                <w:t>Derived from 9f27</w:t>
              </w:r>
            </w:ins>
          </w:p>
        </w:tc>
        <w:tc>
          <w:tcPr>
            <w:tcW w:w="2719" w:type="dxa"/>
            <w:tcPrChange w:id="465" w:author="Warren Crowther" w:date="2019-08-21T10:27:00Z">
              <w:tcPr>
                <w:tcW w:w="6033" w:type="dxa"/>
              </w:tcPr>
            </w:tcPrChange>
          </w:tcPr>
          <w:p w14:paraId="2D0EA277" w14:textId="20358D6F" w:rsidR="009D5321" w:rsidRDefault="009D5321">
            <w:pPr>
              <w:pStyle w:val="Textbody"/>
              <w:rPr>
                <w:color w:val="000000"/>
              </w:rPr>
            </w:pPr>
            <w:r>
              <w:rPr>
                <w:color w:val="000000"/>
              </w:rPr>
              <w:t>The type of the cryptogram (e.g. AAC/TC/ARQC)</w:t>
            </w:r>
          </w:p>
        </w:tc>
      </w:tr>
    </w:tbl>
    <w:p w14:paraId="58C247D5" w14:textId="2835EC6B" w:rsidR="008D5B9B" w:rsidRDefault="008D5B9B">
      <w:pPr>
        <w:pStyle w:val="Textbody"/>
        <w:rPr>
          <w:color w:val="000000"/>
        </w:rPr>
      </w:pPr>
    </w:p>
    <w:p w14:paraId="37BB981E" w14:textId="43003974" w:rsidR="007518C1" w:rsidRDefault="007518C1">
      <w:pPr>
        <w:pStyle w:val="Textbody"/>
        <w:rPr>
          <w:b/>
          <w:bCs/>
          <w:color w:val="000000"/>
        </w:rPr>
      </w:pPr>
      <w:r>
        <w:rPr>
          <w:color w:val="000000"/>
        </w:rPr>
        <w:t xml:space="preserve">  </w:t>
      </w:r>
      <w:r w:rsidR="003D5680">
        <w:rPr>
          <w:color w:val="000000"/>
        </w:rPr>
        <w:t xml:space="preserve">4. </w:t>
      </w:r>
      <w:commentRangeStart w:id="466"/>
      <w:r w:rsidR="003D5680" w:rsidRPr="00056C7D">
        <w:rPr>
          <w:b/>
          <w:bCs/>
          <w:color w:val="000000"/>
        </w:rPr>
        <w:t xml:space="preserve">List Four – Error Details </w:t>
      </w:r>
      <w:commentRangeEnd w:id="466"/>
      <w:r w:rsidR="009D5321">
        <w:rPr>
          <w:rStyle w:val="CommentReference"/>
          <w:rFonts w:eastAsia="SimSun"/>
        </w:rPr>
        <w:commentReference w:id="466"/>
      </w:r>
    </w:p>
    <w:tbl>
      <w:tblPr>
        <w:tblStyle w:val="TableGrid"/>
        <w:tblW w:w="0" w:type="auto"/>
        <w:tblLook w:val="04A0" w:firstRow="1" w:lastRow="0" w:firstColumn="1" w:lastColumn="0" w:noHBand="0" w:noVBand="1"/>
      </w:tblPr>
      <w:tblGrid>
        <w:gridCol w:w="2155"/>
        <w:gridCol w:w="1440"/>
        <w:gridCol w:w="6033"/>
      </w:tblGrid>
      <w:tr w:rsidR="00056C7D" w14:paraId="60DA1EC0" w14:textId="77777777" w:rsidTr="00056C7D">
        <w:tc>
          <w:tcPr>
            <w:tcW w:w="2155" w:type="dxa"/>
          </w:tcPr>
          <w:p w14:paraId="51BB7D93" w14:textId="42F28A34" w:rsidR="00056C7D" w:rsidRDefault="00056C7D">
            <w:pPr>
              <w:pStyle w:val="Textbody"/>
              <w:rPr>
                <w:b/>
                <w:bCs/>
                <w:color w:val="000000"/>
              </w:rPr>
            </w:pPr>
            <w:r w:rsidRPr="00C05145">
              <w:rPr>
                <w:b/>
                <w:bCs/>
              </w:rPr>
              <w:t>Field Name</w:t>
            </w:r>
          </w:p>
        </w:tc>
        <w:tc>
          <w:tcPr>
            <w:tcW w:w="1440" w:type="dxa"/>
          </w:tcPr>
          <w:p w14:paraId="20CD3FD4" w14:textId="62F89D27" w:rsidR="00056C7D" w:rsidRDefault="00056C7D">
            <w:pPr>
              <w:pStyle w:val="Textbody"/>
              <w:rPr>
                <w:b/>
                <w:bCs/>
                <w:color w:val="000000"/>
              </w:rPr>
            </w:pPr>
            <w:r w:rsidRPr="00C05145">
              <w:rPr>
                <w:b/>
                <w:bCs/>
              </w:rPr>
              <w:t>Data Type</w:t>
            </w:r>
          </w:p>
        </w:tc>
        <w:tc>
          <w:tcPr>
            <w:tcW w:w="6033" w:type="dxa"/>
          </w:tcPr>
          <w:p w14:paraId="7D16702B" w14:textId="73AD5A44" w:rsidR="00056C7D" w:rsidRDefault="00056C7D">
            <w:pPr>
              <w:pStyle w:val="Textbody"/>
              <w:rPr>
                <w:b/>
                <w:bCs/>
                <w:color w:val="000000"/>
              </w:rPr>
            </w:pPr>
            <w:r w:rsidRPr="00C05145">
              <w:rPr>
                <w:b/>
                <w:bCs/>
              </w:rPr>
              <w:t>Description</w:t>
            </w:r>
          </w:p>
        </w:tc>
      </w:tr>
      <w:tr w:rsidR="00056C7D" w14:paraId="58BBF33C" w14:textId="77777777" w:rsidTr="00056C7D">
        <w:tc>
          <w:tcPr>
            <w:tcW w:w="2155" w:type="dxa"/>
          </w:tcPr>
          <w:p w14:paraId="2ADA92C7" w14:textId="500B9EA6" w:rsidR="00056C7D" w:rsidRPr="009D5321" w:rsidRDefault="00056C7D">
            <w:pPr>
              <w:pStyle w:val="Textbody"/>
              <w:rPr>
                <w:rFonts w:ascii="Consolas" w:hAnsi="Consolas"/>
                <w:color w:val="000000"/>
                <w:rPrChange w:id="467" w:author="Warren Crowther" w:date="2019-08-21T10:29:00Z">
                  <w:rPr>
                    <w:color w:val="000000"/>
                  </w:rPr>
                </w:rPrChange>
              </w:rPr>
            </w:pPr>
            <w:proofErr w:type="spellStart"/>
            <w:r w:rsidRPr="009D5321">
              <w:rPr>
                <w:rFonts w:ascii="Consolas" w:hAnsi="Consolas"/>
                <w:color w:val="000000"/>
                <w:rPrChange w:id="468" w:author="Warren Crowther" w:date="2019-08-21T10:29:00Z">
                  <w:rPr>
                    <w:color w:val="000000"/>
                  </w:rPr>
                </w:rPrChange>
              </w:rPr>
              <w:t>TransResponse</w:t>
            </w:r>
            <w:proofErr w:type="spellEnd"/>
          </w:p>
        </w:tc>
        <w:tc>
          <w:tcPr>
            <w:tcW w:w="1440" w:type="dxa"/>
          </w:tcPr>
          <w:p w14:paraId="1E3DACC5" w14:textId="1E9A0EFE" w:rsidR="00056C7D" w:rsidRPr="00056C7D" w:rsidRDefault="00056C7D">
            <w:pPr>
              <w:pStyle w:val="Textbody"/>
              <w:rPr>
                <w:color w:val="000000"/>
              </w:rPr>
            </w:pPr>
            <w:r w:rsidRPr="00056C7D">
              <w:rPr>
                <w:color w:val="000000"/>
              </w:rPr>
              <w:t>Boolean</w:t>
            </w:r>
          </w:p>
        </w:tc>
        <w:tc>
          <w:tcPr>
            <w:tcW w:w="6033" w:type="dxa"/>
          </w:tcPr>
          <w:p w14:paraId="3F19B831" w14:textId="2B992486" w:rsidR="00056C7D" w:rsidRPr="00056C7D" w:rsidRDefault="00056C7D">
            <w:pPr>
              <w:pStyle w:val="Textbody"/>
              <w:rPr>
                <w:color w:val="000000"/>
              </w:rPr>
            </w:pPr>
            <w:commentRangeStart w:id="469"/>
            <w:r>
              <w:rPr>
                <w:color w:val="000000"/>
              </w:rPr>
              <w:t>Always false as there has been an error</w:t>
            </w:r>
            <w:commentRangeEnd w:id="469"/>
            <w:r w:rsidR="009D5321">
              <w:rPr>
                <w:rStyle w:val="CommentReference"/>
                <w:rFonts w:eastAsia="SimSun"/>
              </w:rPr>
              <w:commentReference w:id="469"/>
            </w:r>
          </w:p>
        </w:tc>
      </w:tr>
      <w:tr w:rsidR="00056C7D" w14:paraId="2C93A689" w14:textId="77777777" w:rsidTr="00056C7D">
        <w:tc>
          <w:tcPr>
            <w:tcW w:w="2155" w:type="dxa"/>
          </w:tcPr>
          <w:p w14:paraId="3C900CAE" w14:textId="751D5C6F" w:rsidR="00056C7D" w:rsidRPr="009D5321" w:rsidRDefault="00056C7D">
            <w:pPr>
              <w:pStyle w:val="Textbody"/>
              <w:rPr>
                <w:rFonts w:ascii="Consolas" w:hAnsi="Consolas"/>
                <w:color w:val="000000"/>
                <w:rPrChange w:id="470" w:author="Warren Crowther" w:date="2019-08-21T10:29:00Z">
                  <w:rPr>
                    <w:color w:val="000000"/>
                  </w:rPr>
                </w:rPrChange>
              </w:rPr>
            </w:pPr>
            <w:r w:rsidRPr="009D5321">
              <w:rPr>
                <w:rFonts w:ascii="Consolas" w:hAnsi="Consolas"/>
                <w:color w:val="000000"/>
                <w:rPrChange w:id="471" w:author="Warren Crowther" w:date="2019-08-21T10:29:00Z">
                  <w:rPr>
                    <w:color w:val="000000"/>
                  </w:rPr>
                </w:rPrChange>
              </w:rPr>
              <w:t>Approved</w:t>
            </w:r>
          </w:p>
        </w:tc>
        <w:tc>
          <w:tcPr>
            <w:tcW w:w="1440" w:type="dxa"/>
          </w:tcPr>
          <w:p w14:paraId="7D4334F7" w14:textId="02B48F07" w:rsidR="00056C7D" w:rsidRPr="00056C7D" w:rsidRDefault="00056C7D">
            <w:pPr>
              <w:pStyle w:val="Textbody"/>
              <w:rPr>
                <w:color w:val="000000"/>
              </w:rPr>
            </w:pPr>
            <w:r>
              <w:rPr>
                <w:color w:val="000000"/>
              </w:rPr>
              <w:t>Boolean</w:t>
            </w:r>
          </w:p>
        </w:tc>
        <w:tc>
          <w:tcPr>
            <w:tcW w:w="6033" w:type="dxa"/>
          </w:tcPr>
          <w:p w14:paraId="1653EC0F" w14:textId="3D5F6F0C" w:rsidR="00056C7D" w:rsidRPr="00056C7D" w:rsidRDefault="00056C7D">
            <w:pPr>
              <w:pStyle w:val="Textbody"/>
              <w:rPr>
                <w:color w:val="000000"/>
              </w:rPr>
            </w:pPr>
            <w:commentRangeStart w:id="472"/>
            <w:r>
              <w:rPr>
                <w:color w:val="000000"/>
              </w:rPr>
              <w:t>Always false as there has been an error</w:t>
            </w:r>
            <w:commentRangeEnd w:id="472"/>
            <w:r w:rsidR="009D5321">
              <w:rPr>
                <w:rStyle w:val="CommentReference"/>
                <w:rFonts w:eastAsia="SimSun"/>
              </w:rPr>
              <w:commentReference w:id="472"/>
            </w:r>
          </w:p>
        </w:tc>
      </w:tr>
      <w:tr w:rsidR="00056C7D" w14:paraId="47FC343C" w14:textId="77777777" w:rsidTr="00056C7D">
        <w:tc>
          <w:tcPr>
            <w:tcW w:w="2155" w:type="dxa"/>
          </w:tcPr>
          <w:p w14:paraId="1516E987" w14:textId="2234069E" w:rsidR="00056C7D" w:rsidRPr="009D5321" w:rsidRDefault="00056C7D">
            <w:pPr>
              <w:pStyle w:val="Textbody"/>
              <w:rPr>
                <w:rFonts w:ascii="Consolas" w:hAnsi="Consolas"/>
                <w:color w:val="000000"/>
                <w:rPrChange w:id="473" w:author="Warren Crowther" w:date="2019-08-21T10:29:00Z">
                  <w:rPr>
                    <w:color w:val="000000"/>
                  </w:rPr>
                </w:rPrChange>
              </w:rPr>
            </w:pPr>
            <w:r w:rsidRPr="009D5321">
              <w:rPr>
                <w:rFonts w:ascii="Consolas" w:hAnsi="Consolas"/>
                <w:color w:val="000000"/>
                <w:rPrChange w:id="474" w:author="Warren Crowther" w:date="2019-08-21T10:29:00Z">
                  <w:rPr>
                    <w:color w:val="000000"/>
                  </w:rPr>
                </w:rPrChange>
              </w:rPr>
              <w:t>Error</w:t>
            </w:r>
          </w:p>
        </w:tc>
        <w:tc>
          <w:tcPr>
            <w:tcW w:w="1440" w:type="dxa"/>
          </w:tcPr>
          <w:p w14:paraId="2B098C07" w14:textId="0671D98E" w:rsidR="00056C7D" w:rsidRDefault="00056C7D">
            <w:pPr>
              <w:pStyle w:val="Textbody"/>
              <w:rPr>
                <w:color w:val="000000"/>
              </w:rPr>
            </w:pPr>
            <w:proofErr w:type="spellStart"/>
            <w:r>
              <w:rPr>
                <w:color w:val="000000"/>
              </w:rPr>
              <w:t>Enum</w:t>
            </w:r>
            <w:proofErr w:type="spellEnd"/>
          </w:p>
        </w:tc>
        <w:tc>
          <w:tcPr>
            <w:tcW w:w="6033" w:type="dxa"/>
          </w:tcPr>
          <w:p w14:paraId="284DB3EC" w14:textId="564CE7E4" w:rsidR="00056C7D" w:rsidRDefault="00391794" w:rsidP="0039179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color w:val="000000"/>
              </w:rPr>
            </w:pPr>
            <w:r>
              <w:rPr>
                <w:color w:val="000000"/>
              </w:rPr>
              <w:t xml:space="preserve">See the </w:t>
            </w:r>
            <w:proofErr w:type="spellStart"/>
            <w:r>
              <w:rPr>
                <w:color w:val="000000"/>
              </w:rPr>
              <w:t>PositiveErrors</w:t>
            </w:r>
            <w:proofErr w:type="spellEnd"/>
            <w:r>
              <w:rPr>
                <w:color w:val="000000"/>
              </w:rPr>
              <w:t xml:space="preserve"> </w:t>
            </w:r>
            <w:proofErr w:type="spellStart"/>
            <w:r>
              <w:rPr>
                <w:color w:val="000000"/>
              </w:rPr>
              <w:t>enum</w:t>
            </w:r>
            <w:proofErr w:type="spellEnd"/>
            <w:r>
              <w:rPr>
                <w:color w:val="000000"/>
              </w:rPr>
              <w:t xml:space="preserve"> type in the library</w:t>
            </w:r>
          </w:p>
        </w:tc>
      </w:tr>
      <w:tr w:rsidR="00056C7D" w14:paraId="6543DEF7" w14:textId="77777777" w:rsidTr="00056C7D">
        <w:tc>
          <w:tcPr>
            <w:tcW w:w="2155" w:type="dxa"/>
          </w:tcPr>
          <w:p w14:paraId="339C70CA" w14:textId="52501C5D" w:rsidR="00056C7D" w:rsidRPr="009D5321" w:rsidRDefault="00056C7D">
            <w:pPr>
              <w:pStyle w:val="Textbody"/>
              <w:rPr>
                <w:rFonts w:ascii="Consolas" w:hAnsi="Consolas"/>
                <w:color w:val="000000"/>
                <w:rPrChange w:id="475" w:author="Warren Crowther" w:date="2019-08-21T10:29:00Z">
                  <w:rPr>
                    <w:color w:val="000000"/>
                  </w:rPr>
                </w:rPrChange>
              </w:rPr>
            </w:pPr>
            <w:proofErr w:type="spellStart"/>
            <w:r w:rsidRPr="009D5321">
              <w:rPr>
                <w:rFonts w:ascii="Consolas" w:hAnsi="Consolas"/>
                <w:color w:val="000000"/>
                <w:rPrChange w:id="476" w:author="Warren Crowther" w:date="2019-08-21T10:29:00Z">
                  <w:rPr>
                    <w:color w:val="000000"/>
                  </w:rPr>
                </w:rPrChange>
              </w:rPr>
              <w:lastRenderedPageBreak/>
              <w:t>ErrorText</w:t>
            </w:r>
            <w:proofErr w:type="spellEnd"/>
          </w:p>
        </w:tc>
        <w:tc>
          <w:tcPr>
            <w:tcW w:w="1440" w:type="dxa"/>
          </w:tcPr>
          <w:p w14:paraId="139FC615" w14:textId="03F37416" w:rsidR="00056C7D" w:rsidRDefault="00056C7D">
            <w:pPr>
              <w:pStyle w:val="Textbody"/>
              <w:rPr>
                <w:color w:val="000000"/>
              </w:rPr>
            </w:pPr>
            <w:r>
              <w:rPr>
                <w:color w:val="000000"/>
              </w:rPr>
              <w:t>String</w:t>
            </w:r>
          </w:p>
        </w:tc>
        <w:tc>
          <w:tcPr>
            <w:tcW w:w="6033" w:type="dxa"/>
          </w:tcPr>
          <w:p w14:paraId="737EDF27" w14:textId="7B47EDC1" w:rsidR="00056C7D" w:rsidRDefault="00056C7D">
            <w:pPr>
              <w:pStyle w:val="Textbody"/>
              <w:rPr>
                <w:color w:val="000000"/>
              </w:rPr>
            </w:pPr>
            <w:r>
              <w:rPr>
                <w:color w:val="000000"/>
              </w:rPr>
              <w:t>Additional error information</w:t>
            </w:r>
          </w:p>
        </w:tc>
      </w:tr>
    </w:tbl>
    <w:p w14:paraId="7AA8E9EF" w14:textId="77777777" w:rsidR="00056C7D" w:rsidRPr="00056C7D" w:rsidRDefault="00056C7D">
      <w:pPr>
        <w:pStyle w:val="Textbody"/>
        <w:rPr>
          <w:b/>
          <w:bCs/>
          <w:color w:val="000000"/>
        </w:rPr>
      </w:pPr>
    </w:p>
    <w:p w14:paraId="73C1BF42" w14:textId="228ABC43" w:rsidR="003D5680" w:rsidDel="002263E5" w:rsidRDefault="002263E5" w:rsidP="002263E5">
      <w:pPr>
        <w:pStyle w:val="Heading2"/>
        <w:rPr>
          <w:del w:id="477" w:author="Philip Clarkson" w:date="2019-08-21T23:47:00Z"/>
        </w:rPr>
        <w:pPrChange w:id="478" w:author="Philip Clarkson" w:date="2019-08-21T23:48:00Z">
          <w:pPr>
            <w:pStyle w:val="Textbody"/>
          </w:pPr>
        </w:pPrChange>
      </w:pPr>
      <w:ins w:id="479" w:author="Philip Clarkson" w:date="2019-08-21T23:48:00Z">
        <w:r>
          <w:t>Transaction Reports</w:t>
        </w:r>
      </w:ins>
    </w:p>
    <w:p w14:paraId="2745F770" w14:textId="61FE8420" w:rsidR="002263E5" w:rsidRDefault="002263E5" w:rsidP="002263E5">
      <w:pPr>
        <w:pStyle w:val="Heading2"/>
        <w:rPr>
          <w:ins w:id="480" w:author="Philip Clarkson" w:date="2019-08-21T23:48:00Z"/>
        </w:rPr>
      </w:pPr>
    </w:p>
    <w:p w14:paraId="06CDAE03" w14:textId="4A868D91" w:rsidR="00CF41A9" w:rsidRDefault="00CF41A9" w:rsidP="00CF41A9">
      <w:pPr>
        <w:pStyle w:val="NormalWeb"/>
        <w:rPr>
          <w:ins w:id="481" w:author="Philip Clarkson" w:date="2019-08-22T00:04:00Z"/>
        </w:rPr>
      </w:pPr>
      <w:ins w:id="482" w:author="Philip Clarkson" w:date="2019-08-22T00:04:00Z">
        <w:r>
          <w:t xml:space="preserve">To initiate a report, call the following API function on the </w:t>
        </w:r>
        <w:proofErr w:type="spellStart"/>
        <w:r>
          <w:t>PosIntegrate</w:t>
        </w:r>
        <w:proofErr w:type="spellEnd"/>
        <w:r>
          <w:t xml:space="preserve"> class. </w:t>
        </w:r>
      </w:ins>
    </w:p>
    <w:p w14:paraId="1B99681B" w14:textId="48A0BF37" w:rsidR="00CF41A9" w:rsidRDefault="00CF41A9" w:rsidP="00CF41A9">
      <w:pPr>
        <w:pStyle w:val="NormalWeb"/>
        <w:rPr>
          <w:ins w:id="483" w:author="Philip Clarkson" w:date="2019-08-22T00:04:00Z"/>
        </w:rPr>
      </w:pPr>
      <w:ins w:id="484" w:author="Philip Clarkson" w:date="2019-08-22T00:04:00Z">
        <w:r>
          <w:t>The HashMap is populated with the report type</w:t>
        </w:r>
      </w:ins>
    </w:p>
    <w:p w14:paraId="673BA46E" w14:textId="77777777" w:rsidR="00CF41A9" w:rsidRDefault="00CF41A9" w:rsidP="00CF41A9">
      <w:pPr>
        <w:pStyle w:val="NormalWeb"/>
        <w:rPr>
          <w:ins w:id="485" w:author="Philip Clarkson" w:date="2019-08-22T00:04:00Z"/>
        </w:rPr>
      </w:pPr>
    </w:p>
    <w:p w14:paraId="761FFAE1" w14:textId="77777777" w:rsidR="00CF41A9" w:rsidRDefault="00CF41A9" w:rsidP="00CF41A9">
      <w:pPr>
        <w:pStyle w:val="NormalWeb"/>
        <w:rPr>
          <w:ins w:id="486" w:author="Philip Clarkson" w:date="2019-08-22T00:04:00Z"/>
        </w:rPr>
      </w:pPr>
      <w:ins w:id="487" w:author="Philip Clarkson" w:date="2019-08-22T00:04:00Z">
        <w:r>
          <w:t>Declarations:</w:t>
        </w:r>
      </w:ins>
    </w:p>
    <w:p w14:paraId="43E891A9" w14:textId="12FE4119" w:rsidR="00CF41A9" w:rsidRDefault="00CF41A9" w:rsidP="00CF41A9">
      <w:pPr>
        <w:pStyle w:val="NoSpacing"/>
        <w:numPr>
          <w:ilvl w:val="0"/>
          <w:numId w:val="36"/>
        </w:numPr>
        <w:rPr>
          <w:ins w:id="488" w:author="Philip Clarkson" w:date="2019-08-22T00:04:00Z"/>
        </w:rPr>
      </w:pPr>
      <w:proofErr w:type="spellStart"/>
      <w:ins w:id="489" w:author="Philip Clarkson" w:date="2019-08-22T00:04:00Z">
        <w:r>
          <w:t>PositiveError</w:t>
        </w:r>
        <w:proofErr w:type="spellEnd"/>
        <w:r>
          <w:t xml:space="preserve"> </w:t>
        </w:r>
      </w:ins>
      <w:proofErr w:type="spellStart"/>
      <w:proofErr w:type="gramStart"/>
      <w:ins w:id="490" w:author="Philip Clarkson" w:date="2019-08-22T00:05:00Z">
        <w:r>
          <w:rPr>
            <w:b/>
            <w:bCs/>
          </w:rPr>
          <w:t>executeReport</w:t>
        </w:r>
      </w:ins>
      <w:proofErr w:type="spellEnd"/>
      <w:ins w:id="491" w:author="Philip Clarkson" w:date="2019-08-22T00:04:00Z">
        <w:r>
          <w:t>(</w:t>
        </w:r>
        <w:proofErr w:type="gramEnd"/>
        <w:r>
          <w:t xml:space="preserve">Context context, TRANSACTION_TYPE </w:t>
        </w:r>
        <w:proofErr w:type="spellStart"/>
        <w:r>
          <w:t>transType</w:t>
        </w:r>
        <w:proofErr w:type="spellEnd"/>
        <w:r>
          <w:t xml:space="preserve">, HashMap&lt;CONFIG_TYPE, String&gt; </w:t>
        </w:r>
        <w:proofErr w:type="spellStart"/>
        <w:r>
          <w:t>args</w:t>
        </w:r>
        <w:proofErr w:type="spellEnd"/>
        <w:r>
          <w:t>)</w:t>
        </w:r>
      </w:ins>
    </w:p>
    <w:p w14:paraId="4C28C70D" w14:textId="6E069EA0" w:rsidR="00CF41A9" w:rsidRDefault="00CF41A9" w:rsidP="00CF41A9">
      <w:pPr>
        <w:pStyle w:val="NoSpacing"/>
        <w:numPr>
          <w:ilvl w:val="0"/>
          <w:numId w:val="36"/>
        </w:numPr>
        <w:rPr>
          <w:ins w:id="492" w:author="Philip Clarkson" w:date="2019-08-22T00:04:00Z"/>
        </w:rPr>
      </w:pPr>
      <w:proofErr w:type="spellStart"/>
      <w:ins w:id="493" w:author="Philip Clarkson" w:date="2019-08-22T00:04:00Z">
        <w:r>
          <w:t>PositiveError</w:t>
        </w:r>
        <w:proofErr w:type="spellEnd"/>
        <w:r>
          <w:t xml:space="preserve"> </w:t>
        </w:r>
      </w:ins>
      <w:proofErr w:type="spellStart"/>
      <w:proofErr w:type="gramStart"/>
      <w:ins w:id="494" w:author="Philip Clarkson" w:date="2019-08-22T00:05:00Z">
        <w:r>
          <w:rPr>
            <w:b/>
            <w:bCs/>
          </w:rPr>
          <w:t>unpackReport</w:t>
        </w:r>
      </w:ins>
      <w:proofErr w:type="spellEnd"/>
      <w:ins w:id="495" w:author="Philip Clarkson" w:date="2019-08-22T00:04:00Z">
        <w:r>
          <w:t>(</w:t>
        </w:r>
        <w:proofErr w:type="gramEnd"/>
        <w:r>
          <w:t>Context context</w:t>
        </w:r>
      </w:ins>
      <w:ins w:id="496" w:author="Philip Clarkson" w:date="2019-08-22T00:05:00Z">
        <w:r>
          <w:t>, Intent intent</w:t>
        </w:r>
      </w:ins>
      <w:ins w:id="497" w:author="Philip Clarkson" w:date="2019-08-22T00:04:00Z">
        <w:r>
          <w:t xml:space="preserve">) </w:t>
        </w:r>
      </w:ins>
    </w:p>
    <w:p w14:paraId="03604DFA" w14:textId="77777777" w:rsidR="00CF41A9" w:rsidRDefault="00CF41A9" w:rsidP="00CF41A9">
      <w:pPr>
        <w:pStyle w:val="NormalWeb"/>
        <w:rPr>
          <w:ins w:id="498" w:author="Philip Clarkson" w:date="2019-08-22T00:04:00Z"/>
        </w:rPr>
        <w:pPrChange w:id="499" w:author="Philip Clarkson" w:date="2019-08-22T00:05:00Z">
          <w:pPr>
            <w:pStyle w:val="NormalWeb"/>
            <w:ind w:left="720"/>
          </w:pPr>
        </w:pPrChange>
      </w:pPr>
    </w:p>
    <w:p w14:paraId="209C2ADE" w14:textId="77777777" w:rsidR="00CF41A9" w:rsidRDefault="00CF41A9" w:rsidP="00CF41A9">
      <w:pPr>
        <w:pStyle w:val="NormalWeb"/>
        <w:rPr>
          <w:ins w:id="500" w:author="Philip Clarkson" w:date="2019-08-22T00:04:00Z"/>
        </w:rPr>
      </w:pPr>
      <w:ins w:id="501" w:author="Philip Clarkson" w:date="2019-08-22T00:04:00Z">
        <w:r>
          <w:t>For Example.</w:t>
        </w:r>
      </w:ins>
    </w:p>
    <w:p w14:paraId="22253F39" w14:textId="59BA7E4A" w:rsidR="00CF41A9" w:rsidRDefault="00CF41A9" w:rsidP="00CF41A9">
      <w:pPr>
        <w:pStyle w:val="NormalWeb"/>
        <w:rPr>
          <w:ins w:id="502" w:author="Philip Clarkson" w:date="2019-08-22T00:04:00Z"/>
        </w:rPr>
      </w:pPr>
      <w:ins w:id="503" w:author="Philip Clarkson" w:date="2019-08-22T00:04:00Z">
        <w:r>
          <w:t xml:space="preserve">This will add </w:t>
        </w:r>
      </w:ins>
      <w:ins w:id="504" w:author="Philip Clarkson" w:date="2019-08-22T00:05:00Z">
        <w:r>
          <w:t xml:space="preserve">the report type to the </w:t>
        </w:r>
        <w:proofErr w:type="spellStart"/>
        <w:r>
          <w:t>hashmap</w:t>
        </w:r>
      </w:ins>
      <w:proofErr w:type="spellEnd"/>
    </w:p>
    <w:p w14:paraId="09F72682" w14:textId="19C9F9FA" w:rsidR="00CF41A9" w:rsidRDefault="00CF41A9" w:rsidP="00CF41A9">
      <w:pPr>
        <w:pStyle w:val="NoSpacing"/>
        <w:rPr>
          <w:ins w:id="505" w:author="Philip Clarkson" w:date="2019-08-22T00:06:00Z"/>
        </w:rPr>
      </w:pPr>
      <w:ins w:id="506" w:author="Philip Clarkson" w:date="2019-08-22T00:04:00Z">
        <w:r>
          <w:t xml:space="preserve">HashMap&lt;CONFIG_TYPE, String&gt; </w:t>
        </w:r>
        <w:proofErr w:type="spellStart"/>
        <w:r>
          <w:t>args</w:t>
        </w:r>
        <w:proofErr w:type="spellEnd"/>
        <w:r>
          <w:t xml:space="preserve"> = </w:t>
        </w:r>
        <w:r>
          <w:rPr>
            <w:b/>
            <w:bCs/>
            <w:color w:val="000080"/>
          </w:rPr>
          <w:t xml:space="preserve">new </w:t>
        </w:r>
        <w:r>
          <w:t>HashMap&lt;CONFIG_TYPE, String</w:t>
        </w:r>
        <w:proofErr w:type="gramStart"/>
        <w:r>
          <w:t>&gt;(</w:t>
        </w:r>
        <w:proofErr w:type="gramEnd"/>
        <w:r>
          <w:t>);</w:t>
        </w:r>
        <w:r>
          <w:br/>
        </w:r>
        <w:proofErr w:type="spellStart"/>
        <w:r>
          <w:t>args.</w:t>
        </w:r>
        <w:r>
          <w:rPr>
            <w:b/>
            <w:bCs/>
          </w:rPr>
          <w:t>put</w:t>
        </w:r>
        <w:proofErr w:type="spellEnd"/>
        <w:r>
          <w:t>(</w:t>
        </w:r>
        <w:r>
          <w:rPr>
            <w:b/>
            <w:bCs/>
            <w:i/>
            <w:iCs/>
            <w:color w:val="660E7A"/>
          </w:rPr>
          <w:t>CT_</w:t>
        </w:r>
      </w:ins>
      <w:ins w:id="507" w:author="Philip Clarkson" w:date="2019-08-22T00:06:00Z">
        <w:r>
          <w:rPr>
            <w:b/>
            <w:bCs/>
            <w:i/>
            <w:iCs/>
            <w:color w:val="660E7A"/>
          </w:rPr>
          <w:t>XREPORT</w:t>
        </w:r>
      </w:ins>
      <w:ins w:id="508" w:author="Philip Clarkson" w:date="2019-08-22T00:04:00Z">
        <w:r>
          <w:t xml:space="preserve">, </w:t>
        </w:r>
        <w:r>
          <w:rPr>
            <w:b/>
            <w:bCs/>
            <w:color w:val="008000"/>
          </w:rPr>
          <w:t>"</w:t>
        </w:r>
      </w:ins>
      <w:ins w:id="509" w:author="Philip Clarkson" w:date="2019-08-22T00:06:00Z">
        <w:r>
          <w:rPr>
            <w:b/>
            <w:bCs/>
            <w:color w:val="008000"/>
          </w:rPr>
          <w:t>TRUE</w:t>
        </w:r>
      </w:ins>
      <w:ins w:id="510" w:author="Philip Clarkson" w:date="2019-08-22T00:04:00Z">
        <w:r>
          <w:rPr>
            <w:b/>
            <w:bCs/>
            <w:color w:val="008000"/>
          </w:rPr>
          <w:t>"</w:t>
        </w:r>
        <w:r>
          <w:t>);</w:t>
        </w:r>
      </w:ins>
    </w:p>
    <w:p w14:paraId="7487A5D0" w14:textId="12F10D08" w:rsidR="00CF41A9" w:rsidRDefault="00CF41A9" w:rsidP="00CF41A9">
      <w:pPr>
        <w:pStyle w:val="NoSpacing"/>
        <w:rPr>
          <w:ins w:id="511" w:author="Philip Clarkson" w:date="2019-08-22T00:06:00Z"/>
        </w:rPr>
      </w:pPr>
    </w:p>
    <w:p w14:paraId="448DB81C" w14:textId="77777777" w:rsidR="00CF41A9" w:rsidRDefault="00CF41A9" w:rsidP="00CF41A9">
      <w:pPr>
        <w:pStyle w:val="NoSpacing"/>
        <w:rPr>
          <w:ins w:id="512" w:author="Philip Clarkson" w:date="2019-08-22T00:04:00Z"/>
          <w:rFonts w:ascii="Courier New" w:hAnsi="Courier New"/>
        </w:rPr>
      </w:pPr>
    </w:p>
    <w:p w14:paraId="52F26711" w14:textId="242114CD" w:rsidR="00CF41A9" w:rsidRDefault="00CF41A9" w:rsidP="00CF41A9">
      <w:pPr>
        <w:pStyle w:val="NormalWeb"/>
        <w:numPr>
          <w:ilvl w:val="0"/>
          <w:numId w:val="34"/>
        </w:numPr>
        <w:rPr>
          <w:ins w:id="513" w:author="Philip Clarkson" w:date="2019-08-22T00:06:00Z"/>
        </w:rPr>
      </w:pPr>
      <w:ins w:id="514" w:author="Philip Clarkson" w:date="2019-08-22T00:06:00Z">
        <w:r>
          <w:t>RUN REPORT:</w:t>
        </w:r>
      </w:ins>
    </w:p>
    <w:p w14:paraId="3868EA7E" w14:textId="3A1B4187" w:rsidR="00CF41A9" w:rsidRDefault="00CF41A9" w:rsidP="00CF41A9">
      <w:pPr>
        <w:pStyle w:val="NoSpacing"/>
        <w:numPr>
          <w:ilvl w:val="1"/>
          <w:numId w:val="34"/>
        </w:numPr>
        <w:rPr>
          <w:ins w:id="515" w:author="Philip Clarkson" w:date="2019-08-22T00:06:00Z"/>
          <w:rStyle w:val="SubtleEmphasis"/>
        </w:rPr>
      </w:pPr>
      <w:proofErr w:type="spellStart"/>
      <w:proofErr w:type="gramStart"/>
      <w:ins w:id="516" w:author="Philip Clarkson" w:date="2019-08-22T00:06:00Z">
        <w:r>
          <w:rPr>
            <w:rStyle w:val="SubtleEmphasis"/>
          </w:rPr>
          <w:t>PosIntegrate</w:t>
        </w:r>
        <w:proofErr w:type="spellEnd"/>
        <w:r w:rsidDel="00CF41A9">
          <w:rPr>
            <w:rStyle w:val="SubtleEmphasis"/>
          </w:rPr>
          <w:t xml:space="preserve"> </w:t>
        </w:r>
        <w:r w:rsidRPr="00F329D9">
          <w:rPr>
            <w:rStyle w:val="SubtleEmphasis"/>
          </w:rPr>
          <w:t>.</w:t>
        </w:r>
        <w:proofErr w:type="gramEnd"/>
        <w:r w:rsidRPr="00676668">
          <w:t xml:space="preserve"> </w:t>
        </w:r>
        <w:proofErr w:type="spellStart"/>
        <w:r>
          <w:t>executeReport</w:t>
        </w:r>
        <w:proofErr w:type="spellEnd"/>
        <w:r w:rsidRPr="00F329D9" w:rsidDel="00676668">
          <w:rPr>
            <w:rStyle w:val="SubtleEmphasis"/>
          </w:rPr>
          <w:t xml:space="preserve"> </w:t>
        </w:r>
        <w:r w:rsidRPr="00F329D9">
          <w:rPr>
            <w:rStyle w:val="SubtleEmphasis"/>
          </w:rPr>
          <w:t>(this</w:t>
        </w:r>
        <w:r>
          <w:rPr>
            <w:rStyle w:val="SubtleEmphasis"/>
          </w:rPr>
          <w:t xml:space="preserve">, </w:t>
        </w:r>
        <w:proofErr w:type="spellStart"/>
        <w:r>
          <w:rPr>
            <w:rStyle w:val="SubtleEmphasis"/>
          </w:rPr>
          <w:t>args</w:t>
        </w:r>
        <w:proofErr w:type="spellEnd"/>
        <w:r w:rsidRPr="00F329D9">
          <w:rPr>
            <w:rStyle w:val="SubtleEmphasis"/>
          </w:rPr>
          <w:t>);</w:t>
        </w:r>
      </w:ins>
    </w:p>
    <w:p w14:paraId="46152DBD" w14:textId="1D6E3BC6" w:rsidR="00CF41A9" w:rsidRDefault="00CF41A9" w:rsidP="00C91939">
      <w:pPr>
        <w:pStyle w:val="NormalWeb"/>
        <w:numPr>
          <w:ilvl w:val="0"/>
          <w:numId w:val="34"/>
        </w:numPr>
        <w:rPr>
          <w:ins w:id="517" w:author="Philip Clarkson" w:date="2019-08-22T00:07:00Z"/>
        </w:rPr>
        <w:pPrChange w:id="518" w:author="Philip Clarkson" w:date="2019-08-22T00:06:00Z">
          <w:pPr>
            <w:pStyle w:val="NormalWeb"/>
            <w:numPr>
              <w:numId w:val="34"/>
            </w:numPr>
            <w:ind w:left="720" w:hanging="360"/>
          </w:pPr>
        </w:pPrChange>
      </w:pPr>
      <w:ins w:id="519" w:author="Philip Clarkson" w:date="2019-08-22T00:07:00Z">
        <w:r>
          <w:t xml:space="preserve">UNPACK </w:t>
        </w:r>
      </w:ins>
      <w:ins w:id="520" w:author="Philip Clarkson" w:date="2019-08-22T00:21:00Z">
        <w:r w:rsidR="00553685">
          <w:t xml:space="preserve">REPORT </w:t>
        </w:r>
      </w:ins>
      <w:ins w:id="521" w:author="Philip Clarkson" w:date="2019-08-22T00:07:00Z">
        <w:r>
          <w:t>RESULTS (from receiver)</w:t>
        </w:r>
      </w:ins>
    </w:p>
    <w:p w14:paraId="0A8D753C" w14:textId="6B6262E7" w:rsidR="00CF41A9" w:rsidRDefault="00CF41A9" w:rsidP="00CF41A9">
      <w:pPr>
        <w:pStyle w:val="NoSpacing"/>
        <w:numPr>
          <w:ilvl w:val="1"/>
          <w:numId w:val="34"/>
        </w:numPr>
        <w:rPr>
          <w:ins w:id="522" w:author="Philip Clarkson" w:date="2019-08-22T00:07:00Z"/>
          <w:rStyle w:val="SubtleEmphasis"/>
        </w:rPr>
      </w:pPr>
      <w:proofErr w:type="spellStart"/>
      <w:proofErr w:type="gramStart"/>
      <w:ins w:id="523" w:author="Philip Clarkson" w:date="2019-08-22T00:07:00Z">
        <w:r>
          <w:rPr>
            <w:rStyle w:val="SubtleEmphasis"/>
          </w:rPr>
          <w:t>PosIntegrate</w:t>
        </w:r>
        <w:proofErr w:type="spellEnd"/>
        <w:r w:rsidDel="00CF41A9">
          <w:rPr>
            <w:rStyle w:val="SubtleEmphasis"/>
          </w:rPr>
          <w:t xml:space="preserve"> </w:t>
        </w:r>
        <w:r w:rsidRPr="00F329D9">
          <w:rPr>
            <w:rStyle w:val="SubtleEmphasis"/>
          </w:rPr>
          <w:t>.</w:t>
        </w:r>
        <w:proofErr w:type="gramEnd"/>
        <w:r w:rsidRPr="00676668">
          <w:t xml:space="preserve"> </w:t>
        </w:r>
        <w:proofErr w:type="spellStart"/>
        <w:r>
          <w:t>unpackReport</w:t>
        </w:r>
        <w:proofErr w:type="spellEnd"/>
        <w:r w:rsidRPr="00F329D9" w:rsidDel="00676668">
          <w:rPr>
            <w:rStyle w:val="SubtleEmphasis"/>
          </w:rPr>
          <w:t xml:space="preserve"> </w:t>
        </w:r>
        <w:r w:rsidRPr="00F329D9">
          <w:rPr>
            <w:rStyle w:val="SubtleEmphasis"/>
          </w:rPr>
          <w:t>(</w:t>
        </w:r>
        <w:r>
          <w:rPr>
            <w:rStyle w:val="SubtleEmphasis"/>
          </w:rPr>
          <w:t>content, intent</w:t>
        </w:r>
        <w:r w:rsidRPr="00F329D9">
          <w:rPr>
            <w:rStyle w:val="SubtleEmphasis"/>
          </w:rPr>
          <w:t>);</w:t>
        </w:r>
      </w:ins>
    </w:p>
    <w:p w14:paraId="42ADBD59" w14:textId="38793460" w:rsidR="00CF41A9" w:rsidRDefault="00CF41A9" w:rsidP="00CF41A9">
      <w:pPr>
        <w:pStyle w:val="NoSpacing"/>
        <w:ind w:left="1440"/>
        <w:rPr>
          <w:ins w:id="524" w:author="Philip Clarkson" w:date="2019-08-22T00:07:00Z"/>
          <w:rStyle w:val="SubtleEmphasis"/>
        </w:rPr>
      </w:pPr>
    </w:p>
    <w:p w14:paraId="1CDB157A" w14:textId="25CB2ABA" w:rsidR="00CF41A9" w:rsidRPr="00817912" w:rsidRDefault="00CF41A9" w:rsidP="00CF41A9">
      <w:pPr>
        <w:pStyle w:val="NoSpacing"/>
        <w:rPr>
          <w:ins w:id="525" w:author="Philip Clarkson" w:date="2019-08-22T00:06:00Z"/>
          <w:rStyle w:val="SubtleEmphasis"/>
        </w:rPr>
        <w:pPrChange w:id="526" w:author="Philip Clarkson" w:date="2019-08-22T00:08:00Z">
          <w:pPr>
            <w:pStyle w:val="NoSpacing"/>
            <w:numPr>
              <w:ilvl w:val="1"/>
              <w:numId w:val="34"/>
            </w:numPr>
            <w:ind w:left="1440" w:hanging="360"/>
          </w:pPr>
        </w:pPrChange>
      </w:pPr>
      <w:ins w:id="527" w:author="Philip Clarkson" w:date="2019-08-22T00:08:00Z">
        <w:r>
          <w:t>The report should be printed by the terminal and the results returned to the broadcast receiver.</w:t>
        </w:r>
      </w:ins>
      <w:ins w:id="528" w:author="Philip Clarkson" w:date="2019-08-22T00:21:00Z">
        <w:r w:rsidR="00553685">
          <w:t xml:space="preserve"> The </w:t>
        </w:r>
        <w:proofErr w:type="spellStart"/>
        <w:r w:rsidR="00553685">
          <w:t>unpackreport</w:t>
        </w:r>
        <w:proofErr w:type="spellEnd"/>
        <w:r w:rsidR="00553685">
          <w:t xml:space="preserve"> method can be use</w:t>
        </w:r>
      </w:ins>
      <w:ins w:id="529" w:author="Philip Clarkson" w:date="2019-08-22T00:22:00Z">
        <w:r w:rsidR="00553685">
          <w:t>d to extract the results into an object.</w:t>
        </w:r>
      </w:ins>
    </w:p>
    <w:p w14:paraId="6FD488F5" w14:textId="47970D13" w:rsidR="002263E5" w:rsidRDefault="002263E5" w:rsidP="002263E5">
      <w:pPr>
        <w:pStyle w:val="Textbody"/>
        <w:rPr>
          <w:ins w:id="530" w:author="Philip Clarkson" w:date="2019-08-21T23:48:00Z"/>
        </w:rPr>
      </w:pPr>
    </w:p>
    <w:p w14:paraId="08DD654D" w14:textId="77777777" w:rsidR="002263E5" w:rsidRDefault="002263E5" w:rsidP="002263E5">
      <w:pPr>
        <w:pStyle w:val="Textbody"/>
        <w:rPr>
          <w:ins w:id="531" w:author="Philip Clarkson" w:date="2019-08-21T23:48:00Z"/>
        </w:rPr>
      </w:pPr>
      <w:bookmarkStart w:id="532" w:name="_GoBack"/>
      <w:bookmarkEnd w:id="532"/>
    </w:p>
    <w:p w14:paraId="13267B4A" w14:textId="77777777" w:rsidR="002263E5" w:rsidRPr="002263E5" w:rsidRDefault="002263E5" w:rsidP="002263E5">
      <w:pPr>
        <w:pStyle w:val="Textbody"/>
        <w:rPr>
          <w:rPrChange w:id="533" w:author="Philip Clarkson" w:date="2019-08-21T23:48:00Z">
            <w:rPr/>
          </w:rPrChange>
        </w:rPr>
        <w:pPrChange w:id="534" w:author="Philip Clarkson" w:date="2019-08-21T23:48:00Z">
          <w:pPr>
            <w:pStyle w:val="Textbody"/>
          </w:pPr>
        </w:pPrChange>
      </w:pPr>
    </w:p>
    <w:sectPr w:rsidR="002263E5" w:rsidRPr="002263E5">
      <w:type w:val="continuous"/>
      <w:pgSz w:w="11906" w:h="16838"/>
      <w:pgMar w:top="1134" w:right="1134" w:bottom="1693" w:left="1134" w:header="720" w:footer="1134"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Warren Crowther" w:date="2011-09-02T10:35:00Z" w:initials="Warren Cr">
    <w:p w14:paraId="304A8DF9" w14:textId="3EDC9E03" w:rsidR="00C91939" w:rsidRDefault="00C91939">
      <w:r>
        <w:rPr>
          <w:rStyle w:val="CommentReference"/>
        </w:rPr>
        <w:annotationRef/>
      </w:r>
      <w:r>
        <w:rPr>
          <w:rFonts w:ascii="Segoe UI" w:hAnsi="Segoe UI"/>
          <w:kern w:val="0"/>
        </w:rPr>
        <w:t>ight-click to change doc version</w:t>
      </w:r>
    </w:p>
  </w:comment>
  <w:comment w:id="4" w:author="Warren Crowther" w:date="2011-09-02T10:36:00Z" w:initials="Warren Cr">
    <w:p w14:paraId="373549E5" w14:textId="77777777" w:rsidR="00C91939" w:rsidRDefault="00C91939">
      <w:r>
        <w:rPr>
          <w:rStyle w:val="CommentReference"/>
        </w:rPr>
        <w:annotationRef/>
      </w:r>
      <w:r>
        <w:rPr>
          <w:rFonts w:ascii="Segoe UI" w:hAnsi="Segoe UI"/>
          <w:kern w:val="0"/>
        </w:rPr>
        <w:t>Right-click to change App version</w:t>
      </w:r>
    </w:p>
  </w:comment>
  <w:comment w:id="12" w:author="Warren Crowther" w:date="2011-04-28T15:59:00Z" w:initials="Warren Cr">
    <w:p w14:paraId="1260B820" w14:textId="77777777" w:rsidR="00C91939" w:rsidRDefault="00C91939">
      <w:r>
        <w:rPr>
          <w:rStyle w:val="CommentReference"/>
        </w:rPr>
        <w:annotationRef/>
      </w:r>
      <w:r>
        <w:rPr>
          <w:rFonts w:ascii="Segoe UI" w:hAnsi="Segoe UI"/>
          <w:kern w:val="0"/>
        </w:rPr>
        <w:t>Right-click to change company long name</w:t>
      </w:r>
    </w:p>
  </w:comment>
  <w:comment w:id="13" w:author="Warren Crowther" w:date="2011-04-28T16:01:00Z" w:initials="Warren Cr">
    <w:p w14:paraId="2384669D" w14:textId="77777777" w:rsidR="00C91939" w:rsidRDefault="00C91939">
      <w:r>
        <w:rPr>
          <w:rStyle w:val="CommentReference"/>
        </w:rPr>
        <w:annotationRef/>
      </w:r>
      <w:r>
        <w:rPr>
          <w:rFonts w:ascii="Segoe UI" w:hAnsi="Segoe UI"/>
          <w:kern w:val="0"/>
        </w:rPr>
        <w:t xml:space="preserve">Right-click to change company </w:t>
      </w:r>
      <w:r>
        <w:rPr>
          <w:rFonts w:ascii="Segoe UI" w:hAnsi="Segoe UI"/>
          <w:kern w:val="0"/>
        </w:rPr>
        <w:t>url</w:t>
      </w:r>
    </w:p>
  </w:comment>
  <w:comment w:id="14" w:author="Warren Crowther" w:date="2011-04-28T16:00:00Z" w:initials="Warren Cr">
    <w:p w14:paraId="29615759" w14:textId="77777777" w:rsidR="00C91939" w:rsidRDefault="00C91939">
      <w:r>
        <w:rPr>
          <w:rStyle w:val="CommentReference"/>
        </w:rPr>
        <w:annotationRef/>
      </w:r>
      <w:r>
        <w:rPr>
          <w:rFonts w:ascii="Segoe UI" w:hAnsi="Segoe UI"/>
          <w:kern w:val="0"/>
        </w:rPr>
        <w:t>Right-click to edit company short name</w:t>
      </w:r>
    </w:p>
  </w:comment>
  <w:comment w:id="15" w:author="Warren Crowther" w:date="2011-04-28T16:00:00Z" w:initials="Warren Cr">
    <w:p w14:paraId="1660C1A8" w14:textId="77777777" w:rsidR="00C91939" w:rsidRDefault="00C91939">
      <w:r>
        <w:rPr>
          <w:rStyle w:val="CommentReference"/>
        </w:rPr>
        <w:annotationRef/>
      </w:r>
      <w:r>
        <w:rPr>
          <w:rFonts w:ascii="Segoe UI" w:hAnsi="Segoe UI"/>
          <w:kern w:val="0"/>
        </w:rPr>
        <w:t>Right-click to edit support email</w:t>
      </w:r>
    </w:p>
  </w:comment>
  <w:comment w:id="466" w:author="Warren Crowther" w:date="2019-08-21T10:27:00Z" w:initials="WC">
    <w:p w14:paraId="4FF4990D" w14:textId="7510F811" w:rsidR="00C91939" w:rsidRDefault="00C91939">
      <w:pPr>
        <w:pStyle w:val="CommentText"/>
      </w:pPr>
      <w:r>
        <w:rPr>
          <w:rStyle w:val="CommentReference"/>
        </w:rPr>
        <w:annotationRef/>
      </w:r>
      <w:r>
        <w:t xml:space="preserve">This is only for serious/processing </w:t>
      </w:r>
      <w:r>
        <w:t xml:space="preserve">errors right? </w:t>
      </w:r>
    </w:p>
  </w:comment>
  <w:comment w:id="469" w:author="Warren Crowther" w:date="2019-08-21T10:26:00Z" w:initials="WC">
    <w:p w14:paraId="2FD4481F" w14:textId="0F9B32B2" w:rsidR="00C91939" w:rsidRDefault="00C91939">
      <w:pPr>
        <w:pStyle w:val="CommentText"/>
      </w:pPr>
      <w:r>
        <w:rPr>
          <w:rStyle w:val="CommentReference"/>
        </w:rPr>
        <w:annotationRef/>
      </w:r>
      <w:r>
        <w:t>Can we get rid of this if we’re unpacking the response?</w:t>
      </w:r>
    </w:p>
  </w:comment>
  <w:comment w:id="472" w:author="Warren Crowther" w:date="2019-08-21T10:25:00Z" w:initials="WC">
    <w:p w14:paraId="01B8B2DF" w14:textId="7410492D" w:rsidR="00C91939" w:rsidRDefault="00C91939">
      <w:pPr>
        <w:pStyle w:val="CommentText"/>
      </w:pPr>
      <w:r>
        <w:rPr>
          <w:rStyle w:val="CommentReference"/>
        </w:rPr>
        <w:annotationRef/>
      </w:r>
      <w:r>
        <w:t>How is this different from approved above? Not very clear.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04A8DF9" w15:done="1"/>
  <w15:commentEx w15:paraId="373549E5" w15:done="1"/>
  <w15:commentEx w15:paraId="1260B820" w15:done="0"/>
  <w15:commentEx w15:paraId="2384669D" w15:done="0"/>
  <w15:commentEx w15:paraId="29615759" w15:done="0"/>
  <w15:commentEx w15:paraId="1660C1A8" w15:done="0"/>
  <w15:commentEx w15:paraId="4FF4990D" w15:done="0"/>
  <w15:commentEx w15:paraId="2FD4481F" w15:done="0"/>
  <w15:commentEx w15:paraId="01B8B2D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04A8DF9" w16cid:durableId="20E04791"/>
  <w16cid:commentId w16cid:paraId="373549E5" w16cid:durableId="20E04792"/>
  <w16cid:commentId w16cid:paraId="1260B820" w16cid:durableId="20E04793"/>
  <w16cid:commentId w16cid:paraId="2384669D" w16cid:durableId="20E04794"/>
  <w16cid:commentId w16cid:paraId="29615759" w16cid:durableId="20E04795"/>
  <w16cid:commentId w16cid:paraId="1660C1A8" w16cid:durableId="20E04796"/>
  <w16cid:commentId w16cid:paraId="4FF4990D" w16cid:durableId="21079B04"/>
  <w16cid:commentId w16cid:paraId="2FD4481F" w16cid:durableId="21079AE1"/>
  <w16cid:commentId w16cid:paraId="01B8B2DF" w16cid:durableId="21079AB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763FA3" w14:textId="77777777" w:rsidR="0094338C" w:rsidRDefault="0094338C">
      <w:r>
        <w:separator/>
      </w:r>
    </w:p>
  </w:endnote>
  <w:endnote w:type="continuationSeparator" w:id="0">
    <w:p w14:paraId="1B07CF9C" w14:textId="77777777" w:rsidR="0094338C" w:rsidRDefault="009433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Arial Unicode MS'">
    <w:charset w:val="00"/>
    <w:family w:val="auto"/>
    <w:pitch w:val="default"/>
  </w:font>
  <w:font w:name="Arial">
    <w:panose1 w:val="020B0604020202020204"/>
    <w:charset w:val="00"/>
    <w:family w:val="swiss"/>
    <w:pitch w:val="variable"/>
    <w:sig w:usb0="E0002EFF" w:usb1="C000785B" w:usb2="00000009" w:usb3="00000000" w:csb0="000001FF" w:csb1="00000000"/>
  </w:font>
  <w:font w:name="SimSun, 宋体">
    <w:charset w:val="00"/>
    <w:family w:val="auto"/>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Mangal">
    <w:altName w:val="Mangal"/>
    <w:panose1 w:val="02040503050203030202"/>
    <w:charset w:val="00"/>
    <w:family w:val="roman"/>
    <w:pitch w:val="variable"/>
    <w:sig w:usb0="00008003" w:usb1="00000000" w:usb2="00000000" w:usb3="00000000" w:csb0="00000001" w:csb1="00000000"/>
  </w:font>
  <w:font w:name="NSimSun">
    <w:panose1 w:val="02010609030101010101"/>
    <w:charset w:val="86"/>
    <w:family w:val="modern"/>
    <w:pitch w:val="fixed"/>
    <w:sig w:usb0="0000028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D83C1B" w14:textId="7E99EDA5" w:rsidR="00C91939" w:rsidRDefault="00C91939">
    <w:pPr>
      <w:pStyle w:val="Footer"/>
      <w:jc w:val="center"/>
    </w:pPr>
    <w:r>
      <w:rPr>
        <w:sz w:val="20"/>
        <w:szCs w:val="20"/>
      </w:rPr>
      <w:t xml:space="preserve">Copyright © 2019 EFT Solutions Ltd, All Rights Reserved                    </w:t>
    </w:r>
    <w:proofErr w:type="spellStart"/>
    <w:r>
      <w:rPr>
        <w:sz w:val="20"/>
        <w:szCs w:val="20"/>
      </w:rPr>
      <w:t>ver</w:t>
    </w:r>
    <w:proofErr w:type="spellEnd"/>
    <w:r>
      <w:rPr>
        <w:sz w:val="20"/>
        <w:szCs w:val="20"/>
      </w:rPr>
      <w:t xml:space="preserve"> 0.0.</w:t>
    </w:r>
    <w:del w:id="16" w:author="Philip Clarkson" w:date="2019-08-21T23:28:00Z">
      <w:r w:rsidDel="00A62C1D">
        <w:rPr>
          <w:sz w:val="20"/>
          <w:szCs w:val="20"/>
        </w:rPr>
        <w:delText>1</w:delText>
      </w:r>
    </w:del>
    <w:ins w:id="17" w:author="Philip Clarkson" w:date="2019-08-21T23:28:00Z">
      <w:r>
        <w:rPr>
          <w:sz w:val="20"/>
          <w:szCs w:val="20"/>
        </w:rPr>
        <w:t>2</w:t>
      </w:r>
    </w:ins>
    <w:r>
      <w:t xml:space="preserve">                 Page </w:t>
    </w:r>
    <w:r>
      <w:fldChar w:fldCharType="begin"/>
    </w:r>
    <w:r>
      <w:instrText xml:space="preserve"> PAGE </w:instrText>
    </w:r>
    <w:r>
      <w:fldChar w:fldCharType="separate"/>
    </w:r>
    <w:r>
      <w:t>35</w:t>
    </w:r>
    <w:r>
      <w:fldChar w:fldCharType="end"/>
    </w:r>
    <w:r>
      <w:t xml:space="preserve"> of </w:t>
    </w:r>
    <w:fldSimple w:instr=" NUMPAGES \* ARABIC ">
      <w:r>
        <w:t>35</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DB379D" w14:textId="77777777" w:rsidR="0094338C" w:rsidRDefault="0094338C">
      <w:r>
        <w:rPr>
          <w:color w:val="000000"/>
        </w:rPr>
        <w:separator/>
      </w:r>
    </w:p>
  </w:footnote>
  <w:footnote w:type="continuationSeparator" w:id="0">
    <w:p w14:paraId="4E30CB23" w14:textId="77777777" w:rsidR="0094338C" w:rsidRDefault="0094338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B32AA"/>
    <w:multiLevelType w:val="multilevel"/>
    <w:tmpl w:val="D5C6C2B2"/>
    <w:styleLink w:val="WW8Num5"/>
    <w:lvl w:ilvl="0">
      <w:numFmt w:val="bullet"/>
      <w:lvlText w:val=""/>
      <w:lvlJc w:val="left"/>
      <w:pPr>
        <w:ind w:left="720" w:hanging="360"/>
      </w:pPr>
      <w:rPr>
        <w:rFonts w:ascii="Symbol" w:hAnsi="Symbol" w:cs="OpenSymbol, 'Arial Unicode MS'"/>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OpenSymbol, 'Arial Unicode MS'"/>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OpenSymbol, 'Arial Unicode MS'"/>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1" w15:restartNumberingAfterBreak="0">
    <w:nsid w:val="06767C91"/>
    <w:multiLevelType w:val="multilevel"/>
    <w:tmpl w:val="5532ED78"/>
    <w:styleLink w:val="WW8Num22"/>
    <w:lvl w:ilvl="0">
      <w:numFmt w:val="bullet"/>
      <w:lvlText w:val="-"/>
      <w:lvlJc w:val="left"/>
      <w:pPr>
        <w:ind w:left="417" w:hanging="360"/>
      </w:pPr>
      <w:rPr>
        <w:rFonts w:ascii="Arial" w:eastAsia="SimSun, 宋体" w:hAnsi="Arial" w:cs="Aria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 w15:restartNumberingAfterBreak="0">
    <w:nsid w:val="0D7A46A0"/>
    <w:multiLevelType w:val="hybridMultilevel"/>
    <w:tmpl w:val="5D1C8CE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F672820"/>
    <w:multiLevelType w:val="hybridMultilevel"/>
    <w:tmpl w:val="35C88CE2"/>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 w15:restartNumberingAfterBreak="0">
    <w:nsid w:val="1D405D1F"/>
    <w:multiLevelType w:val="multilevel"/>
    <w:tmpl w:val="8B40B470"/>
    <w:styleLink w:val="List1"/>
    <w:lvl w:ilvl="0">
      <w:numFmt w:val="bullet"/>
      <w:lvlText w:val="•"/>
      <w:lvlJc w:val="left"/>
      <w:pPr>
        <w:ind w:left="227" w:hanging="227"/>
      </w:pPr>
      <w:rPr>
        <w:rFonts w:ascii="OpenSymbol" w:hAnsi="OpenSymbol"/>
      </w:rPr>
    </w:lvl>
    <w:lvl w:ilvl="1">
      <w:numFmt w:val="bullet"/>
      <w:lvlText w:val="•"/>
      <w:lvlJc w:val="left"/>
      <w:pPr>
        <w:ind w:left="454" w:hanging="227"/>
      </w:pPr>
      <w:rPr>
        <w:rFonts w:ascii="OpenSymbol" w:hAnsi="OpenSymbol"/>
      </w:rPr>
    </w:lvl>
    <w:lvl w:ilvl="2">
      <w:numFmt w:val="bullet"/>
      <w:lvlText w:val="•"/>
      <w:lvlJc w:val="left"/>
      <w:pPr>
        <w:ind w:left="680" w:hanging="227"/>
      </w:pPr>
      <w:rPr>
        <w:rFonts w:ascii="OpenSymbol" w:hAnsi="OpenSymbol"/>
      </w:rPr>
    </w:lvl>
    <w:lvl w:ilvl="3">
      <w:numFmt w:val="bullet"/>
      <w:lvlText w:val="•"/>
      <w:lvlJc w:val="left"/>
      <w:pPr>
        <w:ind w:left="907" w:hanging="227"/>
      </w:pPr>
      <w:rPr>
        <w:rFonts w:ascii="OpenSymbol" w:hAnsi="OpenSymbol"/>
      </w:rPr>
    </w:lvl>
    <w:lvl w:ilvl="4">
      <w:numFmt w:val="bullet"/>
      <w:lvlText w:val="•"/>
      <w:lvlJc w:val="left"/>
      <w:pPr>
        <w:ind w:left="1134" w:hanging="227"/>
      </w:pPr>
      <w:rPr>
        <w:rFonts w:ascii="OpenSymbol" w:hAnsi="OpenSymbol"/>
      </w:rPr>
    </w:lvl>
    <w:lvl w:ilvl="5">
      <w:numFmt w:val="bullet"/>
      <w:lvlText w:val="•"/>
      <w:lvlJc w:val="left"/>
      <w:pPr>
        <w:ind w:left="1361" w:hanging="227"/>
      </w:pPr>
      <w:rPr>
        <w:rFonts w:ascii="OpenSymbol" w:hAnsi="OpenSymbol"/>
      </w:rPr>
    </w:lvl>
    <w:lvl w:ilvl="6">
      <w:numFmt w:val="bullet"/>
      <w:lvlText w:val="•"/>
      <w:lvlJc w:val="left"/>
      <w:pPr>
        <w:ind w:left="1587" w:hanging="227"/>
      </w:pPr>
      <w:rPr>
        <w:rFonts w:ascii="OpenSymbol" w:hAnsi="OpenSymbol"/>
      </w:rPr>
    </w:lvl>
    <w:lvl w:ilvl="7">
      <w:numFmt w:val="bullet"/>
      <w:lvlText w:val="•"/>
      <w:lvlJc w:val="left"/>
      <w:pPr>
        <w:ind w:left="1814" w:hanging="227"/>
      </w:pPr>
      <w:rPr>
        <w:rFonts w:ascii="OpenSymbol" w:hAnsi="OpenSymbol"/>
      </w:rPr>
    </w:lvl>
    <w:lvl w:ilvl="8">
      <w:numFmt w:val="bullet"/>
      <w:lvlText w:val="•"/>
      <w:lvlJc w:val="left"/>
      <w:pPr>
        <w:ind w:left="2041" w:hanging="227"/>
      </w:pPr>
      <w:rPr>
        <w:rFonts w:ascii="OpenSymbol" w:hAnsi="OpenSymbol"/>
      </w:rPr>
    </w:lvl>
  </w:abstractNum>
  <w:abstractNum w:abstractNumId="5" w15:restartNumberingAfterBreak="0">
    <w:nsid w:val="20F8715F"/>
    <w:multiLevelType w:val="multilevel"/>
    <w:tmpl w:val="4720179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7BA4439"/>
    <w:multiLevelType w:val="multilevel"/>
    <w:tmpl w:val="EB18C0BE"/>
    <w:styleLink w:val="WW8Num13"/>
    <w:lvl w:ilvl="0">
      <w:numFmt w:val="bullet"/>
      <w:lvlText w:val=""/>
      <w:lvlJc w:val="left"/>
      <w:pPr>
        <w:ind w:left="720" w:hanging="360"/>
      </w:pPr>
      <w:rPr>
        <w:rFonts w:ascii="Symbol" w:hAnsi="Symbol" w:cs="OpenSymbol, 'Arial Unicode MS'"/>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OpenSymbol, 'Arial Unicode MS'"/>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OpenSymbol, 'Arial Unicode MS'"/>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7" w15:restartNumberingAfterBreak="0">
    <w:nsid w:val="2916734B"/>
    <w:multiLevelType w:val="multilevel"/>
    <w:tmpl w:val="A6C0942C"/>
    <w:styleLink w:val="WW8Num7"/>
    <w:lvl w:ilvl="0">
      <w:numFmt w:val="bullet"/>
      <w:lvlText w:val=""/>
      <w:lvlJc w:val="left"/>
      <w:pPr>
        <w:ind w:left="720" w:hanging="360"/>
      </w:pPr>
      <w:rPr>
        <w:rFonts w:ascii="Symbol" w:hAnsi="Symbol" w:cs="OpenSymbol, 'Arial Unicode MS'"/>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OpenSymbol, 'Arial Unicode MS'"/>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OpenSymbol, 'Arial Unicode MS'"/>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8" w15:restartNumberingAfterBreak="0">
    <w:nsid w:val="29FC5B80"/>
    <w:multiLevelType w:val="multilevel"/>
    <w:tmpl w:val="22FA4EB6"/>
    <w:styleLink w:val="WW8Num21"/>
    <w:lvl w:ilvl="0">
      <w:start w:val="1"/>
      <w:numFmt w:val="decimal"/>
      <w:lvlText w:val=" %1 "/>
      <w:lvlJc w:val="left"/>
      <w:pPr>
        <w:ind w:left="720" w:hanging="360"/>
      </w:pPr>
    </w:lvl>
    <w:lvl w:ilvl="1">
      <w:start w:val="1"/>
      <w:numFmt w:val="decimal"/>
      <w:lvlText w:val=" %1.%2 "/>
      <w:lvlJc w:val="left"/>
      <w:pPr>
        <w:ind w:left="1080" w:hanging="360"/>
      </w:pPr>
    </w:lvl>
    <w:lvl w:ilvl="2">
      <w:start w:val="1"/>
      <w:numFmt w:val="decimal"/>
      <w:lvlText w:val=" %1.%2.%3 "/>
      <w:lvlJc w:val="left"/>
      <w:pPr>
        <w:ind w:left="1440" w:hanging="360"/>
      </w:pPr>
    </w:lvl>
    <w:lvl w:ilvl="3">
      <w:start w:val="1"/>
      <w:numFmt w:val="decimal"/>
      <w:lvlText w:val=" %1.%2.%3.%4 "/>
      <w:lvlJc w:val="left"/>
      <w:pPr>
        <w:ind w:left="1800" w:hanging="360"/>
      </w:pPr>
    </w:lvl>
    <w:lvl w:ilvl="4">
      <w:start w:val="1"/>
      <w:numFmt w:val="decimal"/>
      <w:lvlText w:val=" %1.%2.%3.%4.%5 "/>
      <w:lvlJc w:val="left"/>
      <w:pPr>
        <w:ind w:left="2160" w:hanging="360"/>
      </w:pPr>
    </w:lvl>
    <w:lvl w:ilvl="5">
      <w:start w:val="1"/>
      <w:numFmt w:val="decimal"/>
      <w:lvlText w:val=" %1.%2.%3.%4.%5.%6 "/>
      <w:lvlJc w:val="left"/>
      <w:pPr>
        <w:ind w:left="2520" w:hanging="360"/>
      </w:pPr>
    </w:lvl>
    <w:lvl w:ilvl="6">
      <w:start w:val="1"/>
      <w:numFmt w:val="decimal"/>
      <w:lvlText w:val=" %1.%2.%3.%4.%5.%6.%7 "/>
      <w:lvlJc w:val="left"/>
      <w:pPr>
        <w:ind w:left="2880" w:hanging="360"/>
      </w:pPr>
    </w:lvl>
    <w:lvl w:ilvl="7">
      <w:start w:val="1"/>
      <w:numFmt w:val="decimal"/>
      <w:lvlText w:val=" %1.%2.%3.%4.%5.%6.%7.%8 "/>
      <w:lvlJc w:val="left"/>
      <w:pPr>
        <w:ind w:left="3240" w:hanging="360"/>
      </w:pPr>
    </w:lvl>
    <w:lvl w:ilvl="8">
      <w:start w:val="1"/>
      <w:numFmt w:val="decimal"/>
      <w:lvlText w:val=" %1.%2.%3.%4.%5.%6.%7.%8.%9 "/>
      <w:lvlJc w:val="left"/>
      <w:pPr>
        <w:ind w:left="3600" w:hanging="360"/>
      </w:pPr>
    </w:lvl>
  </w:abstractNum>
  <w:abstractNum w:abstractNumId="9" w15:restartNumberingAfterBreak="0">
    <w:nsid w:val="3BE625B7"/>
    <w:multiLevelType w:val="hybridMultilevel"/>
    <w:tmpl w:val="41860A7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F2A5EB5"/>
    <w:multiLevelType w:val="multilevel"/>
    <w:tmpl w:val="056699D6"/>
    <w:styleLink w:val="WW8Num12"/>
    <w:lvl w:ilvl="0">
      <w:numFmt w:val="bullet"/>
      <w:lvlText w:val=""/>
      <w:lvlJc w:val="left"/>
      <w:pPr>
        <w:ind w:left="720" w:hanging="360"/>
      </w:pPr>
      <w:rPr>
        <w:rFonts w:ascii="Symbol" w:hAnsi="Symbol" w:cs="OpenSymbol, 'Arial Unicode MS'"/>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OpenSymbol, 'Arial Unicode MS'"/>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OpenSymbol, 'Arial Unicode MS'"/>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11" w15:restartNumberingAfterBreak="0">
    <w:nsid w:val="407C1B86"/>
    <w:multiLevelType w:val="multilevel"/>
    <w:tmpl w:val="5A48FFB8"/>
    <w:styleLink w:val="WW8Num15"/>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2" w15:restartNumberingAfterBreak="0">
    <w:nsid w:val="42C53148"/>
    <w:multiLevelType w:val="multilevel"/>
    <w:tmpl w:val="C97E8586"/>
    <w:styleLink w:val="WW8Num17"/>
    <w:lvl w:ilvl="0">
      <w:numFmt w:val="bullet"/>
      <w:lvlText w:val=""/>
      <w:lvlJc w:val="left"/>
      <w:pPr>
        <w:ind w:left="720" w:hanging="360"/>
      </w:pPr>
      <w:rPr>
        <w:rFonts w:ascii="Symbol" w:hAnsi="Symbol" w:cs="OpenSymbol, 'Arial Unicode MS'"/>
      </w:rPr>
    </w:lvl>
    <w:lvl w:ilvl="1">
      <w:numFmt w:val="bullet"/>
      <w:lvlText w:val=""/>
      <w:lvlJc w:val="left"/>
      <w:pPr>
        <w:ind w:left="1080" w:hanging="360"/>
      </w:pPr>
      <w:rPr>
        <w:rFonts w:ascii="Symbol" w:hAnsi="Symbol" w:cs="OpenSymbol, 'Arial Unicode MS'"/>
      </w:rPr>
    </w:lvl>
    <w:lvl w:ilvl="2">
      <w:numFmt w:val="bullet"/>
      <w:lvlText w:val=""/>
      <w:lvlJc w:val="left"/>
      <w:pPr>
        <w:ind w:left="1440" w:hanging="360"/>
      </w:pPr>
      <w:rPr>
        <w:rFonts w:ascii="Symbol" w:hAnsi="Symbol" w:cs="OpenSymbol, 'Arial Unicode MS'"/>
      </w:rPr>
    </w:lvl>
    <w:lvl w:ilvl="3">
      <w:numFmt w:val="bullet"/>
      <w:lvlText w:val=""/>
      <w:lvlJc w:val="left"/>
      <w:pPr>
        <w:ind w:left="1800" w:hanging="360"/>
      </w:pPr>
      <w:rPr>
        <w:rFonts w:ascii="Symbol" w:hAnsi="Symbol" w:cs="OpenSymbol, 'Arial Unicode MS'"/>
      </w:rPr>
    </w:lvl>
    <w:lvl w:ilvl="4">
      <w:numFmt w:val="bullet"/>
      <w:lvlText w:val=""/>
      <w:lvlJc w:val="left"/>
      <w:pPr>
        <w:ind w:left="2160" w:hanging="360"/>
      </w:pPr>
      <w:rPr>
        <w:rFonts w:ascii="Symbol" w:hAnsi="Symbol" w:cs="OpenSymbol, 'Arial Unicode MS'"/>
      </w:rPr>
    </w:lvl>
    <w:lvl w:ilvl="5">
      <w:numFmt w:val="bullet"/>
      <w:lvlText w:val=""/>
      <w:lvlJc w:val="left"/>
      <w:pPr>
        <w:ind w:left="2520" w:hanging="360"/>
      </w:pPr>
      <w:rPr>
        <w:rFonts w:ascii="Symbol" w:hAnsi="Symbol" w:cs="OpenSymbol, 'Arial Unicode MS'"/>
      </w:rPr>
    </w:lvl>
    <w:lvl w:ilvl="6">
      <w:numFmt w:val="bullet"/>
      <w:lvlText w:val=""/>
      <w:lvlJc w:val="left"/>
      <w:pPr>
        <w:ind w:left="2880" w:hanging="360"/>
      </w:pPr>
      <w:rPr>
        <w:rFonts w:ascii="Symbol" w:hAnsi="Symbol" w:cs="OpenSymbol, 'Arial Unicode MS'"/>
      </w:rPr>
    </w:lvl>
    <w:lvl w:ilvl="7">
      <w:numFmt w:val="bullet"/>
      <w:lvlText w:val=""/>
      <w:lvlJc w:val="left"/>
      <w:pPr>
        <w:ind w:left="3240" w:hanging="360"/>
      </w:pPr>
      <w:rPr>
        <w:rFonts w:ascii="Symbol" w:hAnsi="Symbol" w:cs="OpenSymbol, 'Arial Unicode MS'"/>
      </w:rPr>
    </w:lvl>
    <w:lvl w:ilvl="8">
      <w:numFmt w:val="bullet"/>
      <w:lvlText w:val=""/>
      <w:lvlJc w:val="left"/>
      <w:pPr>
        <w:ind w:left="3600" w:hanging="360"/>
      </w:pPr>
      <w:rPr>
        <w:rFonts w:ascii="Symbol" w:hAnsi="Symbol" w:cs="OpenSymbol, 'Arial Unicode MS'"/>
      </w:rPr>
    </w:lvl>
  </w:abstractNum>
  <w:abstractNum w:abstractNumId="13" w15:restartNumberingAfterBreak="0">
    <w:nsid w:val="43530AB4"/>
    <w:multiLevelType w:val="multilevel"/>
    <w:tmpl w:val="B6D488BA"/>
    <w:styleLink w:val="WW8Num9"/>
    <w:lvl w:ilvl="0">
      <w:numFmt w:val="bullet"/>
      <w:lvlText w:val=""/>
      <w:lvlJc w:val="left"/>
      <w:pPr>
        <w:ind w:left="720" w:hanging="360"/>
      </w:pPr>
      <w:rPr>
        <w:rFonts w:ascii="Symbol" w:hAnsi="Symbol" w:cs="OpenSymbol, 'Arial Unicode MS'"/>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OpenSymbol, 'Arial Unicode MS'"/>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OpenSymbol, 'Arial Unicode MS'"/>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14" w15:restartNumberingAfterBreak="0">
    <w:nsid w:val="4C8842BA"/>
    <w:multiLevelType w:val="multilevel"/>
    <w:tmpl w:val="B194183E"/>
    <w:styleLink w:val="WWOutlineListStyle1"/>
    <w:lvl w:ilvl="0">
      <w:start w:val="1"/>
      <w:numFmt w:val="none"/>
      <w:lvlText w:val="%1"/>
      <w:lvlJc w:val="left"/>
    </w:lvl>
    <w:lvl w:ilvl="1">
      <w:start w:val="1"/>
      <w:numFmt w:val="decimal"/>
      <w:pStyle w:val="Heading2"/>
      <w:lvlText w:val="%2."/>
      <w:lvlJc w:val="left"/>
      <w:pPr>
        <w:ind w:left="1080" w:hanging="360"/>
      </w:pPr>
    </w:lvl>
    <w:lvl w:ilvl="2">
      <w:start w:val="1"/>
      <w:numFmt w:val="decimal"/>
      <w:pStyle w:val="Heading3"/>
      <w:lvlText w:val=" %3 "/>
      <w:lvlJc w:val="left"/>
      <w:pPr>
        <w:ind w:left="720" w:hanging="360"/>
      </w:pPr>
    </w:lvl>
    <w:lvl w:ilvl="3">
      <w:start w:val="1"/>
      <w:numFmt w:val="none"/>
      <w:lvlText w:val="%4"/>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15" w15:restartNumberingAfterBreak="0">
    <w:nsid w:val="4CB1706A"/>
    <w:multiLevelType w:val="multilevel"/>
    <w:tmpl w:val="AC04C4EE"/>
    <w:styleLink w:val="WW8Num20"/>
    <w:lvl w:ilvl="0">
      <w:start w:val="1"/>
      <w:numFmt w:val="decimal"/>
      <w:lvlText w:val="%1."/>
      <w:lvlJc w:val="left"/>
      <w:pPr>
        <w:ind w:left="777" w:hanging="360"/>
      </w:pPr>
    </w:lvl>
    <w:lvl w:ilvl="1">
      <w:start w:val="1"/>
      <w:numFmt w:val="decimal"/>
      <w:lvlText w:val="%2."/>
      <w:lvlJc w:val="left"/>
      <w:pPr>
        <w:ind w:left="1137" w:hanging="360"/>
      </w:pPr>
    </w:lvl>
    <w:lvl w:ilvl="2">
      <w:start w:val="1"/>
      <w:numFmt w:val="decimal"/>
      <w:lvlText w:val="%3."/>
      <w:lvlJc w:val="left"/>
      <w:pPr>
        <w:ind w:left="1497" w:hanging="360"/>
      </w:pPr>
    </w:lvl>
    <w:lvl w:ilvl="3">
      <w:start w:val="1"/>
      <w:numFmt w:val="decimal"/>
      <w:lvlText w:val="%4."/>
      <w:lvlJc w:val="left"/>
      <w:pPr>
        <w:ind w:left="1857" w:hanging="360"/>
      </w:pPr>
    </w:lvl>
    <w:lvl w:ilvl="4">
      <w:start w:val="1"/>
      <w:numFmt w:val="decimal"/>
      <w:lvlText w:val="%5."/>
      <w:lvlJc w:val="left"/>
      <w:pPr>
        <w:ind w:left="2217" w:hanging="360"/>
      </w:pPr>
    </w:lvl>
    <w:lvl w:ilvl="5">
      <w:start w:val="1"/>
      <w:numFmt w:val="decimal"/>
      <w:lvlText w:val="%6."/>
      <w:lvlJc w:val="left"/>
      <w:pPr>
        <w:ind w:left="2577" w:hanging="360"/>
      </w:pPr>
    </w:lvl>
    <w:lvl w:ilvl="6">
      <w:start w:val="1"/>
      <w:numFmt w:val="decimal"/>
      <w:lvlText w:val="%7."/>
      <w:lvlJc w:val="left"/>
      <w:pPr>
        <w:ind w:left="2937" w:hanging="360"/>
      </w:pPr>
    </w:lvl>
    <w:lvl w:ilvl="7">
      <w:start w:val="1"/>
      <w:numFmt w:val="decimal"/>
      <w:lvlText w:val="%8."/>
      <w:lvlJc w:val="left"/>
      <w:pPr>
        <w:ind w:left="3297" w:hanging="360"/>
      </w:pPr>
    </w:lvl>
    <w:lvl w:ilvl="8">
      <w:start w:val="1"/>
      <w:numFmt w:val="decimal"/>
      <w:lvlText w:val="%9."/>
      <w:lvlJc w:val="left"/>
      <w:pPr>
        <w:ind w:left="3657" w:hanging="360"/>
      </w:pPr>
    </w:lvl>
  </w:abstractNum>
  <w:abstractNum w:abstractNumId="16" w15:restartNumberingAfterBreak="0">
    <w:nsid w:val="51267861"/>
    <w:multiLevelType w:val="multilevel"/>
    <w:tmpl w:val="0AE43F90"/>
    <w:styleLink w:val="WW8Num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7" w15:restartNumberingAfterBreak="0">
    <w:nsid w:val="52501CCB"/>
    <w:multiLevelType w:val="hybridMultilevel"/>
    <w:tmpl w:val="78FE40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65D7D42"/>
    <w:multiLevelType w:val="multilevel"/>
    <w:tmpl w:val="50761122"/>
    <w:styleLink w:val="WWOutlineListStyle"/>
    <w:lvl w:ilvl="0">
      <w:start w:val="1"/>
      <w:numFmt w:val="none"/>
      <w:lvlText w:val="%1"/>
      <w:lvlJc w:val="left"/>
    </w:lvl>
    <w:lvl w:ilvl="1">
      <w:start w:val="1"/>
      <w:numFmt w:val="decimal"/>
      <w:lvlText w:val=" %1.%2 "/>
      <w:lvlJc w:val="left"/>
      <w:pPr>
        <w:ind w:left="1080" w:hanging="360"/>
      </w:pPr>
    </w:lvl>
    <w:lvl w:ilvl="2">
      <w:start w:val="1"/>
      <w:numFmt w:val="decimal"/>
      <w:lvlText w:val=" %3 "/>
      <w:lvlJc w:val="left"/>
      <w:pPr>
        <w:ind w:left="720" w:hanging="360"/>
      </w:pPr>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9" w15:restartNumberingAfterBreak="0">
    <w:nsid w:val="567F127D"/>
    <w:multiLevelType w:val="multilevel"/>
    <w:tmpl w:val="E60049BA"/>
    <w:styleLink w:val="Numbering1"/>
    <w:lvl w:ilvl="0">
      <w:start w:val="1"/>
      <w:numFmt w:val="decimal"/>
      <w:lvlText w:val="%1."/>
      <w:lvlJc w:val="left"/>
      <w:pPr>
        <w:ind w:left="283" w:hanging="283"/>
      </w:pPr>
    </w:lvl>
    <w:lvl w:ilvl="1">
      <w:start w:val="1"/>
      <w:numFmt w:val="decimal"/>
      <w:lvlText w:val="%2."/>
      <w:lvlJc w:val="left"/>
      <w:pPr>
        <w:ind w:left="567" w:hanging="283"/>
      </w:pPr>
    </w:lvl>
    <w:lvl w:ilvl="2">
      <w:start w:val="1"/>
      <w:numFmt w:val="decimal"/>
      <w:lvlText w:val="%3."/>
      <w:lvlJc w:val="left"/>
      <w:pPr>
        <w:ind w:left="850" w:hanging="283"/>
      </w:pPr>
    </w:lvl>
    <w:lvl w:ilvl="3">
      <w:start w:val="1"/>
      <w:numFmt w:val="decimal"/>
      <w:lvlText w:val="%4."/>
      <w:lvlJc w:val="left"/>
      <w:pPr>
        <w:ind w:left="1134" w:hanging="283"/>
      </w:pPr>
    </w:lvl>
    <w:lvl w:ilvl="4">
      <w:start w:val="1"/>
      <w:numFmt w:val="decimal"/>
      <w:lvlText w:val="%5."/>
      <w:lvlJc w:val="left"/>
      <w:pPr>
        <w:ind w:left="1417" w:hanging="283"/>
      </w:pPr>
    </w:lvl>
    <w:lvl w:ilvl="5">
      <w:start w:val="1"/>
      <w:numFmt w:val="decimal"/>
      <w:lvlText w:val="%6."/>
      <w:lvlJc w:val="left"/>
      <w:pPr>
        <w:ind w:left="1701" w:hanging="283"/>
      </w:pPr>
    </w:lvl>
    <w:lvl w:ilvl="6">
      <w:start w:val="1"/>
      <w:numFmt w:val="decimal"/>
      <w:lvlText w:val="%7."/>
      <w:lvlJc w:val="left"/>
      <w:pPr>
        <w:ind w:left="1984" w:hanging="283"/>
      </w:pPr>
    </w:lvl>
    <w:lvl w:ilvl="7">
      <w:start w:val="1"/>
      <w:numFmt w:val="decimal"/>
      <w:lvlText w:val="%8."/>
      <w:lvlJc w:val="left"/>
      <w:pPr>
        <w:ind w:left="2268" w:hanging="283"/>
      </w:pPr>
    </w:lvl>
    <w:lvl w:ilvl="8">
      <w:start w:val="1"/>
      <w:numFmt w:val="decimal"/>
      <w:lvlText w:val="%9."/>
      <w:lvlJc w:val="left"/>
      <w:pPr>
        <w:ind w:left="2551" w:hanging="283"/>
      </w:pPr>
    </w:lvl>
  </w:abstractNum>
  <w:abstractNum w:abstractNumId="20" w15:restartNumberingAfterBreak="0">
    <w:nsid w:val="5CFD16BE"/>
    <w:multiLevelType w:val="multilevel"/>
    <w:tmpl w:val="655612D0"/>
    <w:styleLink w:val="Numbering2"/>
    <w:lvl w:ilvl="0">
      <w:start w:val="1"/>
      <w:numFmt w:val="decimal"/>
      <w:lvlText w:val="%1"/>
      <w:lvlJc w:val="left"/>
      <w:pPr>
        <w:ind w:left="283" w:hanging="283"/>
      </w:pPr>
    </w:lvl>
    <w:lvl w:ilvl="1">
      <w:start w:val="2"/>
      <w:numFmt w:val="decimal"/>
      <w:lvlText w:val="%2"/>
      <w:lvlJc w:val="left"/>
      <w:pPr>
        <w:ind w:left="566" w:hanging="283"/>
      </w:pPr>
    </w:lvl>
    <w:lvl w:ilvl="2">
      <w:start w:val="3"/>
      <w:numFmt w:val="decimal"/>
      <w:lvlText w:val="%3"/>
      <w:lvlJc w:val="left"/>
      <w:pPr>
        <w:ind w:left="1133" w:hanging="567"/>
      </w:pPr>
    </w:lvl>
    <w:lvl w:ilvl="3">
      <w:start w:val="4"/>
      <w:numFmt w:val="decimal"/>
      <w:lvlText w:val="%4"/>
      <w:lvlJc w:val="left"/>
      <w:pPr>
        <w:ind w:left="1842" w:hanging="709"/>
      </w:pPr>
    </w:lvl>
    <w:lvl w:ilvl="4">
      <w:start w:val="5"/>
      <w:numFmt w:val="decimal"/>
      <w:lvlText w:val="%5"/>
      <w:lvlJc w:val="left"/>
      <w:pPr>
        <w:ind w:left="2692" w:hanging="850"/>
      </w:pPr>
    </w:lvl>
    <w:lvl w:ilvl="5">
      <w:start w:val="6"/>
      <w:numFmt w:val="decimal"/>
      <w:lvlText w:val="%6"/>
      <w:lvlJc w:val="left"/>
      <w:pPr>
        <w:ind w:left="3713" w:hanging="1021"/>
      </w:pPr>
    </w:lvl>
    <w:lvl w:ilvl="6">
      <w:start w:val="7"/>
      <w:numFmt w:val="decimal"/>
      <w:lvlText w:val="%7"/>
      <w:lvlJc w:val="left"/>
      <w:pPr>
        <w:ind w:left="5017" w:hanging="1304"/>
      </w:pPr>
    </w:lvl>
    <w:lvl w:ilvl="7">
      <w:start w:val="8"/>
      <w:numFmt w:val="decimal"/>
      <w:lvlText w:val="%8"/>
      <w:lvlJc w:val="left"/>
      <w:pPr>
        <w:ind w:left="6491" w:hanging="1474"/>
      </w:pPr>
    </w:lvl>
    <w:lvl w:ilvl="8">
      <w:start w:val="9"/>
      <w:numFmt w:val="decimal"/>
      <w:lvlText w:val="%9"/>
      <w:lvlJc w:val="left"/>
      <w:pPr>
        <w:ind w:left="8079" w:hanging="1588"/>
      </w:pPr>
    </w:lvl>
  </w:abstractNum>
  <w:abstractNum w:abstractNumId="21" w15:restartNumberingAfterBreak="0">
    <w:nsid w:val="5DA546B4"/>
    <w:multiLevelType w:val="multilevel"/>
    <w:tmpl w:val="3B10404C"/>
    <w:styleLink w:val="WW8Num1"/>
    <w:lvl w:ilvl="0">
      <w:start w:val="1"/>
      <w:numFmt w:val="none"/>
      <w:suff w:val="nothing"/>
      <w:lvlText w:val="%1"/>
      <w:lvlJc w:val="left"/>
      <w:pPr>
        <w:ind w:left="432" w:hanging="432"/>
      </w:pPr>
    </w:lvl>
    <w:lvl w:ilvl="1">
      <w:start w:val="1"/>
      <w:numFmt w:val="none"/>
      <w:suff w:val="nothing"/>
      <w:lvlText w:val="%2"/>
      <w:lvlJc w:val="left"/>
      <w:pPr>
        <w:ind w:left="576" w:hanging="576"/>
      </w:pPr>
    </w:lvl>
    <w:lvl w:ilvl="2">
      <w:start w:val="1"/>
      <w:numFmt w:val="none"/>
      <w:suff w:val="nothing"/>
      <w:lvlText w:val="%3"/>
      <w:lvlJc w:val="left"/>
      <w:pPr>
        <w:ind w:left="720" w:hanging="720"/>
      </w:pPr>
    </w:lvl>
    <w:lvl w:ilvl="3">
      <w:start w:val="1"/>
      <w:numFmt w:val="none"/>
      <w:suff w:val="nothing"/>
      <w:lvlText w:val="%4"/>
      <w:lvlJc w:val="left"/>
      <w:pPr>
        <w:ind w:left="864" w:hanging="864"/>
      </w:pPr>
    </w:lvl>
    <w:lvl w:ilvl="4">
      <w:start w:val="1"/>
      <w:numFmt w:val="none"/>
      <w:suff w:val="nothing"/>
      <w:lvlText w:val="%5"/>
      <w:lvlJc w:val="left"/>
      <w:pPr>
        <w:ind w:left="1008" w:hanging="1008"/>
      </w:pPr>
    </w:lvl>
    <w:lvl w:ilvl="5">
      <w:start w:val="1"/>
      <w:numFmt w:val="none"/>
      <w:suff w:val="nothing"/>
      <w:lvlText w:val="%6"/>
      <w:lvlJc w:val="left"/>
      <w:pPr>
        <w:ind w:left="1152" w:hanging="1152"/>
      </w:pPr>
    </w:lvl>
    <w:lvl w:ilvl="6">
      <w:start w:val="1"/>
      <w:numFmt w:val="none"/>
      <w:suff w:val="nothing"/>
      <w:lvlText w:val="%7"/>
      <w:lvlJc w:val="left"/>
      <w:pPr>
        <w:ind w:left="1296" w:hanging="1296"/>
      </w:pPr>
    </w:lvl>
    <w:lvl w:ilvl="7">
      <w:start w:val="1"/>
      <w:numFmt w:val="none"/>
      <w:suff w:val="nothing"/>
      <w:lvlText w:val="%8"/>
      <w:lvlJc w:val="left"/>
      <w:pPr>
        <w:ind w:left="1440" w:hanging="1440"/>
      </w:pPr>
    </w:lvl>
    <w:lvl w:ilvl="8">
      <w:start w:val="1"/>
      <w:numFmt w:val="none"/>
      <w:suff w:val="nothing"/>
      <w:lvlText w:val="%9"/>
      <w:lvlJc w:val="left"/>
      <w:pPr>
        <w:ind w:left="1584" w:hanging="1584"/>
      </w:pPr>
    </w:lvl>
  </w:abstractNum>
  <w:abstractNum w:abstractNumId="22" w15:restartNumberingAfterBreak="0">
    <w:nsid w:val="5F190C6A"/>
    <w:multiLevelType w:val="hybridMultilevel"/>
    <w:tmpl w:val="D41E395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0AB4D60"/>
    <w:multiLevelType w:val="hybridMultilevel"/>
    <w:tmpl w:val="26A4C5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21F1A9E"/>
    <w:multiLevelType w:val="multilevel"/>
    <w:tmpl w:val="99DE884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5" w15:restartNumberingAfterBreak="0">
    <w:nsid w:val="65AB1B00"/>
    <w:multiLevelType w:val="multilevel"/>
    <w:tmpl w:val="14069F08"/>
    <w:styleLink w:val="WW8Num14"/>
    <w:lvl w:ilvl="0">
      <w:numFmt w:val="bullet"/>
      <w:lvlText w:val=""/>
      <w:lvlJc w:val="left"/>
      <w:pPr>
        <w:ind w:left="720" w:hanging="360"/>
      </w:pPr>
      <w:rPr>
        <w:rFonts w:ascii="Symbol" w:hAnsi="Symbol" w:cs="OpenSymbol, 'Arial Unicode MS'"/>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OpenSymbol, 'Arial Unicode MS'"/>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OpenSymbol, 'Arial Unicode MS'"/>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26" w15:restartNumberingAfterBreak="0">
    <w:nsid w:val="66AF2555"/>
    <w:multiLevelType w:val="multilevel"/>
    <w:tmpl w:val="B24A5B94"/>
    <w:styleLink w:val="WW8Num3"/>
    <w:lvl w:ilvl="0">
      <w:numFmt w:val="bullet"/>
      <w:lvlText w:val=""/>
      <w:lvlJc w:val="left"/>
      <w:pPr>
        <w:ind w:left="720" w:hanging="360"/>
      </w:pPr>
      <w:rPr>
        <w:rFonts w:ascii="Symbol" w:hAnsi="Symbol" w:cs="OpenSymbol, 'Arial Unicode MS'"/>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OpenSymbol, 'Arial Unicode MS'"/>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OpenSymbol, 'Arial Unicode MS'"/>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27" w15:restartNumberingAfterBreak="0">
    <w:nsid w:val="67557ED2"/>
    <w:multiLevelType w:val="multilevel"/>
    <w:tmpl w:val="09904E90"/>
    <w:styleLink w:val="WW8Num6"/>
    <w:lvl w:ilvl="0">
      <w:numFmt w:val="bullet"/>
      <w:lvlText w:val=""/>
      <w:lvlJc w:val="left"/>
      <w:pPr>
        <w:ind w:left="720" w:hanging="360"/>
      </w:pPr>
      <w:rPr>
        <w:rFonts w:ascii="Symbol" w:hAnsi="Symbol" w:cs="OpenSymbol, 'Arial Unicode MS'"/>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OpenSymbol, 'Arial Unicode MS'"/>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OpenSymbol, 'Arial Unicode MS'"/>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28" w15:restartNumberingAfterBreak="0">
    <w:nsid w:val="6F375AD8"/>
    <w:multiLevelType w:val="multilevel"/>
    <w:tmpl w:val="D6B8068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9" w15:restartNumberingAfterBreak="0">
    <w:nsid w:val="70F23B9F"/>
    <w:multiLevelType w:val="multilevel"/>
    <w:tmpl w:val="0B169DAA"/>
    <w:styleLink w:val="WW8Num10"/>
    <w:lvl w:ilvl="0">
      <w:numFmt w:val="bullet"/>
      <w:lvlText w:val=""/>
      <w:lvlJc w:val="left"/>
      <w:pPr>
        <w:ind w:left="720" w:hanging="360"/>
      </w:pPr>
      <w:rPr>
        <w:rFonts w:ascii="Symbol" w:hAnsi="Symbol" w:cs="OpenSymbol, 'Arial Unicode MS'"/>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OpenSymbol, 'Arial Unicode MS'"/>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OpenSymbol, 'Arial Unicode MS'"/>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30" w15:restartNumberingAfterBreak="0">
    <w:nsid w:val="712029E7"/>
    <w:multiLevelType w:val="hybridMultilevel"/>
    <w:tmpl w:val="84C615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31E13D4"/>
    <w:multiLevelType w:val="multilevel"/>
    <w:tmpl w:val="A18E3AEA"/>
    <w:styleLink w:val="WW8Num8"/>
    <w:lvl w:ilvl="0">
      <w:numFmt w:val="bullet"/>
      <w:lvlText w:val=""/>
      <w:lvlJc w:val="left"/>
      <w:pPr>
        <w:ind w:left="720" w:hanging="360"/>
      </w:pPr>
      <w:rPr>
        <w:rFonts w:ascii="Symbol" w:hAnsi="Symbol" w:cs="OpenSymbol, 'Arial Unicode MS'"/>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OpenSymbol, 'Arial Unicode MS'"/>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OpenSymbol, 'Arial Unicode MS'"/>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32" w15:restartNumberingAfterBreak="0">
    <w:nsid w:val="7B9974F2"/>
    <w:multiLevelType w:val="multilevel"/>
    <w:tmpl w:val="750251DC"/>
    <w:styleLink w:val="WW8Num2"/>
    <w:lvl w:ilvl="0">
      <w:start w:val="1"/>
      <w:numFmt w:val="decimal"/>
      <w:lvlText w:val="%1."/>
      <w:lvlJc w:val="left"/>
      <w:pPr>
        <w:ind w:left="720" w:hanging="360"/>
      </w:pPr>
    </w:lvl>
    <w:lvl w:ilvl="1">
      <w:start w:val="1"/>
      <w:numFmt w:val="decimal"/>
      <w:lvlText w:val=" %1.%2 "/>
      <w:lvlJc w:val="left"/>
      <w:pPr>
        <w:ind w:left="1080" w:hanging="360"/>
      </w:pPr>
    </w:lvl>
    <w:lvl w:ilvl="2">
      <w:start w:val="1"/>
      <w:numFmt w:val="decimal"/>
      <w:lvlText w:val=" %1.%2.%3 "/>
      <w:lvlJc w:val="left"/>
      <w:pPr>
        <w:ind w:left="1440" w:hanging="360"/>
      </w:pPr>
    </w:lvl>
    <w:lvl w:ilvl="3">
      <w:start w:val="1"/>
      <w:numFmt w:val="decimal"/>
      <w:lvlText w:val=" %1.%2.%3.%4 "/>
      <w:lvlJc w:val="left"/>
      <w:pPr>
        <w:ind w:left="1800" w:hanging="360"/>
      </w:pPr>
    </w:lvl>
    <w:lvl w:ilvl="4">
      <w:start w:val="1"/>
      <w:numFmt w:val="decimal"/>
      <w:lvlText w:val=" %1.%2.%3.%4.%5 "/>
      <w:lvlJc w:val="left"/>
      <w:pPr>
        <w:ind w:left="2160" w:hanging="360"/>
      </w:pPr>
    </w:lvl>
    <w:lvl w:ilvl="5">
      <w:start w:val="1"/>
      <w:numFmt w:val="decimal"/>
      <w:lvlText w:val=" %1.%2.%3.%4.%5.%6 "/>
      <w:lvlJc w:val="left"/>
      <w:pPr>
        <w:ind w:left="2520" w:hanging="360"/>
      </w:pPr>
    </w:lvl>
    <w:lvl w:ilvl="6">
      <w:start w:val="1"/>
      <w:numFmt w:val="decimal"/>
      <w:lvlText w:val=" %1.%2.%3.%4.%5.%6.%7 "/>
      <w:lvlJc w:val="left"/>
      <w:pPr>
        <w:ind w:left="2880" w:hanging="360"/>
      </w:pPr>
    </w:lvl>
    <w:lvl w:ilvl="7">
      <w:start w:val="1"/>
      <w:numFmt w:val="decimal"/>
      <w:lvlText w:val=" %1.%2.%3.%4.%5.%6.%7.%8 "/>
      <w:lvlJc w:val="left"/>
      <w:pPr>
        <w:ind w:left="3240" w:hanging="360"/>
      </w:pPr>
    </w:lvl>
    <w:lvl w:ilvl="8">
      <w:start w:val="1"/>
      <w:numFmt w:val="decimal"/>
      <w:lvlText w:val=" %1.%2.%3.%4.%5.%6.%7.%8.%9 "/>
      <w:lvlJc w:val="left"/>
      <w:pPr>
        <w:ind w:left="3600" w:hanging="360"/>
      </w:pPr>
    </w:lvl>
  </w:abstractNum>
  <w:abstractNum w:abstractNumId="33" w15:restartNumberingAfterBreak="0">
    <w:nsid w:val="7BC75044"/>
    <w:multiLevelType w:val="multilevel"/>
    <w:tmpl w:val="03844C90"/>
    <w:styleLink w:val="WW8Num16"/>
    <w:lvl w:ilvl="0">
      <w:numFmt w:val="bullet"/>
      <w:lvlText w:val=""/>
      <w:lvlJc w:val="left"/>
      <w:pPr>
        <w:ind w:left="720" w:hanging="360"/>
      </w:pPr>
      <w:rPr>
        <w:rFonts w:ascii="Symbol" w:hAnsi="Symbol" w:cs="OpenSymbol, 'Arial Unicode MS'"/>
      </w:rPr>
    </w:lvl>
    <w:lvl w:ilvl="1">
      <w:numFmt w:val="bullet"/>
      <w:lvlText w:val=""/>
      <w:lvlJc w:val="left"/>
      <w:pPr>
        <w:ind w:left="1080" w:hanging="360"/>
      </w:pPr>
      <w:rPr>
        <w:rFonts w:ascii="Symbol" w:hAnsi="Symbol" w:cs="OpenSymbol, 'Arial Unicode MS'"/>
      </w:rPr>
    </w:lvl>
    <w:lvl w:ilvl="2">
      <w:numFmt w:val="bullet"/>
      <w:lvlText w:val=""/>
      <w:lvlJc w:val="left"/>
      <w:pPr>
        <w:ind w:left="1440" w:hanging="360"/>
      </w:pPr>
      <w:rPr>
        <w:rFonts w:ascii="Symbol" w:hAnsi="Symbol" w:cs="OpenSymbol, 'Arial Unicode MS'"/>
      </w:rPr>
    </w:lvl>
    <w:lvl w:ilvl="3">
      <w:numFmt w:val="bullet"/>
      <w:lvlText w:val=""/>
      <w:lvlJc w:val="left"/>
      <w:pPr>
        <w:ind w:left="1800" w:hanging="360"/>
      </w:pPr>
      <w:rPr>
        <w:rFonts w:ascii="Symbol" w:hAnsi="Symbol" w:cs="OpenSymbol, 'Arial Unicode MS'"/>
      </w:rPr>
    </w:lvl>
    <w:lvl w:ilvl="4">
      <w:numFmt w:val="bullet"/>
      <w:lvlText w:val=""/>
      <w:lvlJc w:val="left"/>
      <w:pPr>
        <w:ind w:left="2160" w:hanging="360"/>
      </w:pPr>
      <w:rPr>
        <w:rFonts w:ascii="Symbol" w:hAnsi="Symbol" w:cs="OpenSymbol, 'Arial Unicode MS'"/>
      </w:rPr>
    </w:lvl>
    <w:lvl w:ilvl="5">
      <w:numFmt w:val="bullet"/>
      <w:lvlText w:val=""/>
      <w:lvlJc w:val="left"/>
      <w:pPr>
        <w:ind w:left="2520" w:hanging="360"/>
      </w:pPr>
      <w:rPr>
        <w:rFonts w:ascii="Symbol" w:hAnsi="Symbol" w:cs="OpenSymbol, 'Arial Unicode MS'"/>
      </w:rPr>
    </w:lvl>
    <w:lvl w:ilvl="6">
      <w:numFmt w:val="bullet"/>
      <w:lvlText w:val=""/>
      <w:lvlJc w:val="left"/>
      <w:pPr>
        <w:ind w:left="2880" w:hanging="360"/>
      </w:pPr>
      <w:rPr>
        <w:rFonts w:ascii="Symbol" w:hAnsi="Symbol" w:cs="OpenSymbol, 'Arial Unicode MS'"/>
      </w:rPr>
    </w:lvl>
    <w:lvl w:ilvl="7">
      <w:numFmt w:val="bullet"/>
      <w:lvlText w:val=""/>
      <w:lvlJc w:val="left"/>
      <w:pPr>
        <w:ind w:left="3240" w:hanging="360"/>
      </w:pPr>
      <w:rPr>
        <w:rFonts w:ascii="Symbol" w:hAnsi="Symbol" w:cs="OpenSymbol, 'Arial Unicode MS'"/>
      </w:rPr>
    </w:lvl>
    <w:lvl w:ilvl="8">
      <w:numFmt w:val="bullet"/>
      <w:lvlText w:val=""/>
      <w:lvlJc w:val="left"/>
      <w:pPr>
        <w:ind w:left="3600" w:hanging="360"/>
      </w:pPr>
      <w:rPr>
        <w:rFonts w:ascii="Symbol" w:hAnsi="Symbol" w:cs="OpenSymbol, 'Arial Unicode MS'"/>
      </w:rPr>
    </w:lvl>
  </w:abstractNum>
  <w:abstractNum w:abstractNumId="34" w15:restartNumberingAfterBreak="0">
    <w:nsid w:val="7C286B8B"/>
    <w:multiLevelType w:val="multilevel"/>
    <w:tmpl w:val="08A03476"/>
    <w:styleLink w:val="WW8Num18"/>
    <w:lvl w:ilvl="0">
      <w:numFmt w:val="bullet"/>
      <w:lvlText w:val=""/>
      <w:lvlJc w:val="left"/>
      <w:pPr>
        <w:ind w:left="720" w:hanging="360"/>
      </w:pPr>
      <w:rPr>
        <w:rFonts w:ascii="Symbol" w:hAnsi="Symbol" w:cs="OpenSymbol, 'Arial Unicode MS'"/>
      </w:rPr>
    </w:lvl>
    <w:lvl w:ilvl="1">
      <w:numFmt w:val="bullet"/>
      <w:lvlText w:val=""/>
      <w:lvlJc w:val="left"/>
      <w:pPr>
        <w:ind w:left="1080" w:hanging="360"/>
      </w:pPr>
      <w:rPr>
        <w:rFonts w:ascii="Symbol" w:hAnsi="Symbol" w:cs="OpenSymbol, 'Arial Unicode MS'"/>
      </w:rPr>
    </w:lvl>
    <w:lvl w:ilvl="2">
      <w:numFmt w:val="bullet"/>
      <w:lvlText w:val=""/>
      <w:lvlJc w:val="left"/>
      <w:pPr>
        <w:ind w:left="1440" w:hanging="360"/>
      </w:pPr>
      <w:rPr>
        <w:rFonts w:ascii="Symbol" w:hAnsi="Symbol" w:cs="OpenSymbol, 'Arial Unicode MS'"/>
      </w:rPr>
    </w:lvl>
    <w:lvl w:ilvl="3">
      <w:numFmt w:val="bullet"/>
      <w:lvlText w:val=""/>
      <w:lvlJc w:val="left"/>
      <w:pPr>
        <w:ind w:left="1800" w:hanging="360"/>
      </w:pPr>
      <w:rPr>
        <w:rFonts w:ascii="Symbol" w:hAnsi="Symbol" w:cs="OpenSymbol, 'Arial Unicode MS'"/>
      </w:rPr>
    </w:lvl>
    <w:lvl w:ilvl="4">
      <w:numFmt w:val="bullet"/>
      <w:lvlText w:val=""/>
      <w:lvlJc w:val="left"/>
      <w:pPr>
        <w:ind w:left="2160" w:hanging="360"/>
      </w:pPr>
      <w:rPr>
        <w:rFonts w:ascii="Symbol" w:hAnsi="Symbol" w:cs="OpenSymbol, 'Arial Unicode MS'"/>
      </w:rPr>
    </w:lvl>
    <w:lvl w:ilvl="5">
      <w:numFmt w:val="bullet"/>
      <w:lvlText w:val=""/>
      <w:lvlJc w:val="left"/>
      <w:pPr>
        <w:ind w:left="2520" w:hanging="360"/>
      </w:pPr>
      <w:rPr>
        <w:rFonts w:ascii="Symbol" w:hAnsi="Symbol" w:cs="OpenSymbol, 'Arial Unicode MS'"/>
      </w:rPr>
    </w:lvl>
    <w:lvl w:ilvl="6">
      <w:numFmt w:val="bullet"/>
      <w:lvlText w:val=""/>
      <w:lvlJc w:val="left"/>
      <w:pPr>
        <w:ind w:left="2880" w:hanging="360"/>
      </w:pPr>
      <w:rPr>
        <w:rFonts w:ascii="Symbol" w:hAnsi="Symbol" w:cs="OpenSymbol, 'Arial Unicode MS'"/>
      </w:rPr>
    </w:lvl>
    <w:lvl w:ilvl="7">
      <w:numFmt w:val="bullet"/>
      <w:lvlText w:val=""/>
      <w:lvlJc w:val="left"/>
      <w:pPr>
        <w:ind w:left="3240" w:hanging="360"/>
      </w:pPr>
      <w:rPr>
        <w:rFonts w:ascii="Symbol" w:hAnsi="Symbol" w:cs="OpenSymbol, 'Arial Unicode MS'"/>
      </w:rPr>
    </w:lvl>
    <w:lvl w:ilvl="8">
      <w:numFmt w:val="bullet"/>
      <w:lvlText w:val=""/>
      <w:lvlJc w:val="left"/>
      <w:pPr>
        <w:ind w:left="3600" w:hanging="360"/>
      </w:pPr>
      <w:rPr>
        <w:rFonts w:ascii="Symbol" w:hAnsi="Symbol" w:cs="OpenSymbol, 'Arial Unicode MS'"/>
      </w:rPr>
    </w:lvl>
  </w:abstractNum>
  <w:abstractNum w:abstractNumId="35" w15:restartNumberingAfterBreak="0">
    <w:nsid w:val="7C965C48"/>
    <w:multiLevelType w:val="multilevel"/>
    <w:tmpl w:val="EB98DCD6"/>
    <w:styleLink w:val="WW8Num19"/>
    <w:lvl w:ilvl="0">
      <w:numFmt w:val="bullet"/>
      <w:lvlText w:val=""/>
      <w:lvlJc w:val="left"/>
      <w:pPr>
        <w:ind w:left="720" w:hanging="360"/>
      </w:pPr>
      <w:rPr>
        <w:rFonts w:ascii="Symbol" w:hAnsi="Symbol" w:cs="OpenSymbol, 'Arial Unicode MS'"/>
      </w:rPr>
    </w:lvl>
    <w:lvl w:ilvl="1">
      <w:numFmt w:val="bullet"/>
      <w:lvlText w:val=""/>
      <w:lvlJc w:val="left"/>
      <w:pPr>
        <w:ind w:left="1080" w:hanging="360"/>
      </w:pPr>
      <w:rPr>
        <w:rFonts w:ascii="Symbol" w:hAnsi="Symbol" w:cs="OpenSymbol, 'Arial Unicode MS'"/>
      </w:rPr>
    </w:lvl>
    <w:lvl w:ilvl="2">
      <w:numFmt w:val="bullet"/>
      <w:lvlText w:val=""/>
      <w:lvlJc w:val="left"/>
      <w:pPr>
        <w:ind w:left="1440" w:hanging="360"/>
      </w:pPr>
      <w:rPr>
        <w:rFonts w:ascii="Symbol" w:hAnsi="Symbol" w:cs="OpenSymbol, 'Arial Unicode MS'"/>
      </w:rPr>
    </w:lvl>
    <w:lvl w:ilvl="3">
      <w:numFmt w:val="bullet"/>
      <w:lvlText w:val=""/>
      <w:lvlJc w:val="left"/>
      <w:pPr>
        <w:ind w:left="1800" w:hanging="360"/>
      </w:pPr>
      <w:rPr>
        <w:rFonts w:ascii="Symbol" w:hAnsi="Symbol" w:cs="OpenSymbol, 'Arial Unicode MS'"/>
      </w:rPr>
    </w:lvl>
    <w:lvl w:ilvl="4">
      <w:numFmt w:val="bullet"/>
      <w:lvlText w:val=""/>
      <w:lvlJc w:val="left"/>
      <w:pPr>
        <w:ind w:left="2160" w:hanging="360"/>
      </w:pPr>
      <w:rPr>
        <w:rFonts w:ascii="Symbol" w:hAnsi="Symbol" w:cs="OpenSymbol, 'Arial Unicode MS'"/>
      </w:rPr>
    </w:lvl>
    <w:lvl w:ilvl="5">
      <w:numFmt w:val="bullet"/>
      <w:lvlText w:val=""/>
      <w:lvlJc w:val="left"/>
      <w:pPr>
        <w:ind w:left="2520" w:hanging="360"/>
      </w:pPr>
      <w:rPr>
        <w:rFonts w:ascii="Symbol" w:hAnsi="Symbol" w:cs="OpenSymbol, 'Arial Unicode MS'"/>
      </w:rPr>
    </w:lvl>
    <w:lvl w:ilvl="6">
      <w:numFmt w:val="bullet"/>
      <w:lvlText w:val=""/>
      <w:lvlJc w:val="left"/>
      <w:pPr>
        <w:ind w:left="2880" w:hanging="360"/>
      </w:pPr>
      <w:rPr>
        <w:rFonts w:ascii="Symbol" w:hAnsi="Symbol" w:cs="OpenSymbol, 'Arial Unicode MS'"/>
      </w:rPr>
    </w:lvl>
    <w:lvl w:ilvl="7">
      <w:numFmt w:val="bullet"/>
      <w:lvlText w:val=""/>
      <w:lvlJc w:val="left"/>
      <w:pPr>
        <w:ind w:left="3240" w:hanging="360"/>
      </w:pPr>
      <w:rPr>
        <w:rFonts w:ascii="Symbol" w:hAnsi="Symbol" w:cs="OpenSymbol, 'Arial Unicode MS'"/>
      </w:rPr>
    </w:lvl>
    <w:lvl w:ilvl="8">
      <w:numFmt w:val="bullet"/>
      <w:lvlText w:val=""/>
      <w:lvlJc w:val="left"/>
      <w:pPr>
        <w:ind w:left="3600" w:hanging="360"/>
      </w:pPr>
      <w:rPr>
        <w:rFonts w:ascii="Symbol" w:hAnsi="Symbol" w:cs="OpenSymbol, 'Arial Unicode MS'"/>
      </w:rPr>
    </w:lvl>
  </w:abstractNum>
  <w:abstractNum w:abstractNumId="36" w15:restartNumberingAfterBreak="0">
    <w:nsid w:val="7DDD662D"/>
    <w:multiLevelType w:val="multilevel"/>
    <w:tmpl w:val="43268C5E"/>
    <w:styleLink w:val="WW8Num11"/>
    <w:lvl w:ilvl="0">
      <w:numFmt w:val="bullet"/>
      <w:lvlText w:val=""/>
      <w:lvlJc w:val="left"/>
      <w:pPr>
        <w:ind w:left="720" w:hanging="360"/>
      </w:pPr>
      <w:rPr>
        <w:rFonts w:ascii="Symbol" w:hAnsi="Symbol" w:cs="OpenSymbol, 'Arial Unicode MS'"/>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OpenSymbol, 'Arial Unicode MS'"/>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OpenSymbol, 'Arial Unicode MS'"/>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num w:numId="1">
    <w:abstractNumId w:val="14"/>
  </w:num>
  <w:num w:numId="2">
    <w:abstractNumId w:val="18"/>
  </w:num>
  <w:num w:numId="3">
    <w:abstractNumId w:val="19"/>
  </w:num>
  <w:num w:numId="4">
    <w:abstractNumId w:val="20"/>
  </w:num>
  <w:num w:numId="5">
    <w:abstractNumId w:val="4"/>
  </w:num>
  <w:num w:numId="6">
    <w:abstractNumId w:val="21"/>
  </w:num>
  <w:num w:numId="7">
    <w:abstractNumId w:val="32"/>
  </w:num>
  <w:num w:numId="8">
    <w:abstractNumId w:val="26"/>
  </w:num>
  <w:num w:numId="9">
    <w:abstractNumId w:val="16"/>
  </w:num>
  <w:num w:numId="10">
    <w:abstractNumId w:val="0"/>
  </w:num>
  <w:num w:numId="11">
    <w:abstractNumId w:val="27"/>
  </w:num>
  <w:num w:numId="12">
    <w:abstractNumId w:val="7"/>
  </w:num>
  <w:num w:numId="13">
    <w:abstractNumId w:val="31"/>
  </w:num>
  <w:num w:numId="14">
    <w:abstractNumId w:val="13"/>
  </w:num>
  <w:num w:numId="15">
    <w:abstractNumId w:val="29"/>
  </w:num>
  <w:num w:numId="16">
    <w:abstractNumId w:val="36"/>
  </w:num>
  <w:num w:numId="17">
    <w:abstractNumId w:val="10"/>
  </w:num>
  <w:num w:numId="18">
    <w:abstractNumId w:val="6"/>
  </w:num>
  <w:num w:numId="19">
    <w:abstractNumId w:val="25"/>
  </w:num>
  <w:num w:numId="20">
    <w:abstractNumId w:val="11"/>
  </w:num>
  <w:num w:numId="21">
    <w:abstractNumId w:val="33"/>
  </w:num>
  <w:num w:numId="22">
    <w:abstractNumId w:val="12"/>
  </w:num>
  <w:num w:numId="23">
    <w:abstractNumId w:val="34"/>
  </w:num>
  <w:num w:numId="24">
    <w:abstractNumId w:val="35"/>
  </w:num>
  <w:num w:numId="25">
    <w:abstractNumId w:val="15"/>
  </w:num>
  <w:num w:numId="26">
    <w:abstractNumId w:val="8"/>
  </w:num>
  <w:num w:numId="27">
    <w:abstractNumId w:val="1"/>
  </w:num>
  <w:num w:numId="28">
    <w:abstractNumId w:val="32"/>
    <w:lvlOverride w:ilvl="0">
      <w:startOverride w:val="1"/>
    </w:lvlOverride>
  </w:num>
  <w:num w:numId="29">
    <w:abstractNumId w:val="24"/>
  </w:num>
  <w:num w:numId="30">
    <w:abstractNumId w:val="28"/>
  </w:num>
  <w:num w:numId="31">
    <w:abstractNumId w:val="5"/>
  </w:num>
  <w:num w:numId="32">
    <w:abstractNumId w:val="9"/>
  </w:num>
  <w:num w:numId="33">
    <w:abstractNumId w:val="3"/>
  </w:num>
  <w:num w:numId="34">
    <w:abstractNumId w:val="2"/>
  </w:num>
  <w:num w:numId="35">
    <w:abstractNumId w:val="22"/>
  </w:num>
  <w:num w:numId="36">
    <w:abstractNumId w:val="17"/>
  </w:num>
  <w:num w:numId="37">
    <w:abstractNumId w:val="23"/>
  </w:num>
  <w:num w:numId="3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Warren Crowther">
    <w15:presenceInfo w15:providerId="Windows Live" w15:userId="edf294e70c1a1133"/>
  </w15:person>
  <w15:person w15:author="Philip Clarkson">
    <w15:presenceInfo w15:providerId="Windows Live" w15:userId="4a8feaa4c01ccc7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5B9B"/>
    <w:rsid w:val="00034ED9"/>
    <w:rsid w:val="00056C7D"/>
    <w:rsid w:val="000F5FFE"/>
    <w:rsid w:val="001744C6"/>
    <w:rsid w:val="0019430D"/>
    <w:rsid w:val="001A3AEB"/>
    <w:rsid w:val="001F0FD7"/>
    <w:rsid w:val="002263E5"/>
    <w:rsid w:val="0027308B"/>
    <w:rsid w:val="002B14A5"/>
    <w:rsid w:val="002F0EBD"/>
    <w:rsid w:val="0039123B"/>
    <w:rsid w:val="00391794"/>
    <w:rsid w:val="003B42C1"/>
    <w:rsid w:val="003D076A"/>
    <w:rsid w:val="003D5680"/>
    <w:rsid w:val="00467698"/>
    <w:rsid w:val="00483BB5"/>
    <w:rsid w:val="00520422"/>
    <w:rsid w:val="00553685"/>
    <w:rsid w:val="005B5754"/>
    <w:rsid w:val="00676668"/>
    <w:rsid w:val="0072060A"/>
    <w:rsid w:val="007518C1"/>
    <w:rsid w:val="007A06BC"/>
    <w:rsid w:val="00817912"/>
    <w:rsid w:val="00871AAC"/>
    <w:rsid w:val="008D5B9B"/>
    <w:rsid w:val="0094333A"/>
    <w:rsid w:val="0094338C"/>
    <w:rsid w:val="00954DB9"/>
    <w:rsid w:val="009D5321"/>
    <w:rsid w:val="009E64E8"/>
    <w:rsid w:val="00A62C1D"/>
    <w:rsid w:val="00A66E4E"/>
    <w:rsid w:val="00C05145"/>
    <w:rsid w:val="00C5664D"/>
    <w:rsid w:val="00C91939"/>
    <w:rsid w:val="00CA35E9"/>
    <w:rsid w:val="00CF41A9"/>
    <w:rsid w:val="00D80225"/>
    <w:rsid w:val="00E504E9"/>
    <w:rsid w:val="00E81D5E"/>
    <w:rsid w:val="00EA33E9"/>
    <w:rsid w:val="00EA3885"/>
    <w:rsid w:val="00EE5CE8"/>
    <w:rsid w:val="00F329D9"/>
    <w:rsid w:val="00F632DC"/>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DCD2C"/>
  <w15:docId w15:val="{63BEEA69-3AFF-495B-8793-B0FE4B0E57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Mangal"/>
        <w:kern w:val="3"/>
        <w:sz w:val="24"/>
        <w:szCs w:val="24"/>
        <w:lang w:val="en-GB" w:eastAsia="zh-CN" w:bidi="hi-IN"/>
      </w:rPr>
    </w:rPrDefault>
    <w:pPrDefault>
      <w:pPr>
        <w:widowControl w:val="0"/>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0FD7"/>
    <w:pPr>
      <w:suppressAutoHyphens/>
    </w:pPr>
    <w:rPr>
      <w:rFonts w:ascii="Arial" w:hAnsi="Arial"/>
    </w:rPr>
  </w:style>
  <w:style w:type="paragraph" w:styleId="Heading1">
    <w:name w:val="heading 1"/>
    <w:basedOn w:val="Heading"/>
    <w:next w:val="Heading2"/>
    <w:uiPriority w:val="9"/>
    <w:qFormat/>
    <w:pPr>
      <w:spacing w:before="187" w:after="173"/>
      <w:ind w:left="170"/>
      <w:outlineLvl w:val="0"/>
    </w:pPr>
    <w:rPr>
      <w:b/>
      <w:bCs/>
      <w:color w:val="000080"/>
      <w:sz w:val="44"/>
      <w:szCs w:val="48"/>
    </w:rPr>
  </w:style>
  <w:style w:type="paragraph" w:styleId="Heading2">
    <w:name w:val="heading 2"/>
    <w:basedOn w:val="Heading1"/>
    <w:next w:val="Heading3"/>
    <w:uiPriority w:val="9"/>
    <w:unhideWhenUsed/>
    <w:qFormat/>
    <w:pPr>
      <w:numPr>
        <w:ilvl w:val="1"/>
        <w:numId w:val="1"/>
      </w:numPr>
      <w:outlineLvl w:val="1"/>
    </w:pPr>
    <w:rPr>
      <w:sz w:val="36"/>
      <w:szCs w:val="40"/>
    </w:rPr>
  </w:style>
  <w:style w:type="paragraph" w:styleId="Heading3">
    <w:name w:val="heading 3"/>
    <w:basedOn w:val="Heading"/>
    <w:next w:val="Textbody"/>
    <w:uiPriority w:val="9"/>
    <w:unhideWhenUsed/>
    <w:qFormat/>
    <w:pPr>
      <w:numPr>
        <w:ilvl w:val="2"/>
        <w:numId w:val="1"/>
      </w:numPr>
      <w:pBdr>
        <w:bottom w:val="single" w:sz="8" w:space="1" w:color="000080"/>
      </w:pBdr>
      <w:spacing w:before="0" w:after="0"/>
      <w:outlineLvl w:val="2"/>
    </w:pPr>
    <w:rPr>
      <w:b/>
      <w:bCs/>
      <w:i/>
      <w:color w:val="000080"/>
      <w:sz w:val="32"/>
    </w:rPr>
  </w:style>
  <w:style w:type="paragraph" w:styleId="Heading4">
    <w:name w:val="heading 4"/>
    <w:basedOn w:val="Heading"/>
    <w:next w:val="Textbody"/>
    <w:uiPriority w:val="9"/>
    <w:semiHidden/>
    <w:unhideWhenUsed/>
    <w:qFormat/>
    <w:pPr>
      <w:spacing w:before="0" w:after="0"/>
      <w:ind w:left="57"/>
      <w:outlineLvl w:val="3"/>
    </w:pPr>
    <w:rPr>
      <w:bCs/>
      <w:i/>
      <w:iCs/>
      <w:color w:val="000080"/>
      <w:sz w:val="2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WWOutlineListStyle1">
    <w:name w:val="WW_OutlineListStyle_1"/>
    <w:basedOn w:val="NoList"/>
    <w:pPr>
      <w:numPr>
        <w:numId w:val="1"/>
      </w:numPr>
    </w:pPr>
  </w:style>
  <w:style w:type="paragraph" w:customStyle="1" w:styleId="Standard">
    <w:name w:val="Standard"/>
    <w:pPr>
      <w:suppressAutoHyphens/>
    </w:pPr>
    <w:rPr>
      <w:rFonts w:eastAsia="SimSun, 宋体"/>
    </w:rPr>
  </w:style>
  <w:style w:type="paragraph" w:customStyle="1" w:styleId="Heading">
    <w:name w:val="Heading"/>
    <w:basedOn w:val="Standard"/>
    <w:next w:val="Textbody"/>
    <w:pPr>
      <w:keepNext/>
      <w:spacing w:before="240" w:after="120"/>
    </w:pPr>
    <w:rPr>
      <w:rFonts w:ascii="Arial" w:hAnsi="Arial"/>
      <w:sz w:val="28"/>
      <w:szCs w:val="28"/>
    </w:rPr>
  </w:style>
  <w:style w:type="paragraph" w:customStyle="1" w:styleId="Textbody">
    <w:name w:val="Text body"/>
    <w:basedOn w:val="Standard"/>
    <w:pPr>
      <w:spacing w:after="113"/>
      <w:jc w:val="both"/>
    </w:pPr>
    <w:rPr>
      <w:rFonts w:ascii="Arial" w:hAnsi="Arial"/>
    </w:rPr>
  </w:style>
  <w:style w:type="paragraph" w:styleId="List">
    <w:name w:val="List"/>
    <w:basedOn w:val="Textbody"/>
  </w:style>
  <w:style w:type="paragraph" w:styleId="Caption">
    <w:name w:val="caption"/>
    <w:basedOn w:val="Standard"/>
    <w:pPr>
      <w:suppressLineNumbers/>
      <w:spacing w:before="120" w:after="120"/>
      <w:jc w:val="center"/>
    </w:pPr>
    <w:rPr>
      <w:i/>
      <w:iCs/>
    </w:rPr>
  </w:style>
  <w:style w:type="paragraph" w:customStyle="1" w:styleId="Index">
    <w:name w:val="Index"/>
    <w:basedOn w:val="Standard"/>
    <w:pPr>
      <w:suppressLineNumbers/>
    </w:pPr>
  </w:style>
  <w:style w:type="paragraph" w:customStyle="1" w:styleId="HorizontalLine">
    <w:name w:val="Horizontal Line"/>
    <w:basedOn w:val="Standard"/>
    <w:next w:val="Textbody"/>
    <w:pPr>
      <w:suppressLineNumbers/>
      <w:spacing w:after="283"/>
    </w:pPr>
    <w:rPr>
      <w:sz w:val="12"/>
      <w:szCs w:val="12"/>
    </w:rPr>
  </w:style>
  <w:style w:type="paragraph" w:customStyle="1" w:styleId="TableContents">
    <w:name w:val="Table Contents"/>
    <w:basedOn w:val="Standard"/>
    <w:pPr>
      <w:suppressLineNumbers/>
      <w:spacing w:before="14" w:after="14"/>
      <w:ind w:left="57" w:right="57"/>
    </w:pPr>
    <w:rPr>
      <w:rFonts w:ascii="Arial" w:hAnsi="Arial"/>
    </w:rPr>
  </w:style>
  <w:style w:type="paragraph" w:customStyle="1" w:styleId="TableHeading">
    <w:name w:val="Table Heading"/>
    <w:basedOn w:val="TableContents"/>
    <w:pPr>
      <w:jc w:val="center"/>
    </w:pPr>
    <w:rPr>
      <w:b/>
      <w:bCs/>
    </w:rPr>
  </w:style>
  <w:style w:type="paragraph" w:customStyle="1" w:styleId="Table">
    <w:name w:val="Table"/>
    <w:basedOn w:val="Caption"/>
    <w:rPr>
      <w:rFonts w:ascii="Arial" w:hAnsi="Arial"/>
    </w:rPr>
  </w:style>
  <w:style w:type="paragraph" w:customStyle="1" w:styleId="ContentsHeading">
    <w:name w:val="Contents Heading"/>
    <w:basedOn w:val="Heading"/>
    <w:pPr>
      <w:suppressLineNumbers/>
      <w:spacing w:before="0" w:after="0"/>
    </w:pPr>
    <w:rPr>
      <w:b/>
      <w:bCs/>
      <w:color w:val="000080"/>
      <w:sz w:val="32"/>
      <w:szCs w:val="32"/>
    </w:rPr>
  </w:style>
  <w:style w:type="paragraph" w:customStyle="1" w:styleId="Contents1">
    <w:name w:val="Contents 1"/>
    <w:basedOn w:val="Index"/>
    <w:pPr>
      <w:tabs>
        <w:tab w:val="right" w:leader="dot" w:pos="9638"/>
      </w:tabs>
    </w:pPr>
    <w:rPr>
      <w:rFonts w:ascii="Arial" w:hAnsi="Arial"/>
      <w:sz w:val="20"/>
    </w:rPr>
  </w:style>
  <w:style w:type="paragraph" w:customStyle="1" w:styleId="Contents2">
    <w:name w:val="Contents 2"/>
    <w:basedOn w:val="Index"/>
    <w:pPr>
      <w:tabs>
        <w:tab w:val="right" w:leader="dot" w:pos="9638"/>
      </w:tabs>
      <w:ind w:left="283"/>
    </w:pPr>
    <w:rPr>
      <w:rFonts w:ascii="Arial" w:hAnsi="Arial"/>
      <w:sz w:val="20"/>
    </w:rPr>
  </w:style>
  <w:style w:type="paragraph" w:styleId="Footer">
    <w:name w:val="footer"/>
    <w:basedOn w:val="Standard"/>
    <w:pPr>
      <w:suppressLineNumbers/>
      <w:tabs>
        <w:tab w:val="center" w:pos="4819"/>
        <w:tab w:val="right" w:pos="9638"/>
      </w:tabs>
    </w:pPr>
    <w:rPr>
      <w:rFonts w:ascii="Arial" w:hAnsi="Arial"/>
    </w:rPr>
  </w:style>
  <w:style w:type="paragraph" w:customStyle="1" w:styleId="Text">
    <w:name w:val="Text"/>
    <w:basedOn w:val="Caption"/>
    <w:pPr>
      <w:spacing w:line="312" w:lineRule="exact"/>
      <w:jc w:val="both"/>
    </w:pPr>
  </w:style>
  <w:style w:type="paragraph" w:customStyle="1" w:styleId="Trace">
    <w:name w:val="Trace"/>
    <w:basedOn w:val="Textbody"/>
    <w:pPr>
      <w:spacing w:line="130" w:lineRule="exact"/>
    </w:pPr>
    <w:rPr>
      <w:rFonts w:ascii="Courier New" w:hAnsi="Courier New"/>
      <w:sz w:val="16"/>
    </w:rPr>
  </w:style>
  <w:style w:type="paragraph" w:customStyle="1" w:styleId="Contents3">
    <w:name w:val="Contents 3"/>
    <w:basedOn w:val="Index"/>
    <w:pPr>
      <w:tabs>
        <w:tab w:val="right" w:leader="dot" w:pos="9638"/>
      </w:tabs>
      <w:ind w:left="566"/>
    </w:pPr>
    <w:rPr>
      <w:rFonts w:ascii="Arial" w:hAnsi="Arial"/>
      <w:sz w:val="20"/>
    </w:rPr>
  </w:style>
  <w:style w:type="paragraph" w:customStyle="1" w:styleId="CrossReference">
    <w:name w:val="CrossReference"/>
    <w:basedOn w:val="Textbody"/>
    <w:rPr>
      <w:color w:val="0000FF"/>
      <w:u w:val="single"/>
    </w:rPr>
  </w:style>
  <w:style w:type="paragraph" w:customStyle="1" w:styleId="PreformattedText">
    <w:name w:val="Preformatted Text"/>
    <w:basedOn w:val="Standard"/>
    <w:rPr>
      <w:rFonts w:ascii="Courier New" w:eastAsia="NSimSun" w:hAnsi="Courier New" w:cs="Courier New"/>
      <w:sz w:val="20"/>
      <w:szCs w:val="20"/>
    </w:rPr>
  </w:style>
  <w:style w:type="paragraph" w:customStyle="1" w:styleId="Contents4">
    <w:name w:val="Contents 4"/>
    <w:basedOn w:val="Index"/>
    <w:pPr>
      <w:tabs>
        <w:tab w:val="right" w:leader="dot" w:pos="9638"/>
      </w:tabs>
      <w:ind w:left="849"/>
    </w:pPr>
  </w:style>
  <w:style w:type="paragraph" w:customStyle="1" w:styleId="Contents5">
    <w:name w:val="Contents 5"/>
    <w:basedOn w:val="Index"/>
    <w:pPr>
      <w:tabs>
        <w:tab w:val="right" w:leader="dot" w:pos="9638"/>
      </w:tabs>
      <w:ind w:left="1132"/>
    </w:pPr>
  </w:style>
  <w:style w:type="paragraph" w:customStyle="1" w:styleId="Contents6">
    <w:name w:val="Contents 6"/>
    <w:basedOn w:val="Index"/>
    <w:pPr>
      <w:tabs>
        <w:tab w:val="right" w:leader="dot" w:pos="9638"/>
      </w:tabs>
      <w:ind w:left="1415"/>
    </w:pPr>
  </w:style>
  <w:style w:type="paragraph" w:customStyle="1" w:styleId="Contents7">
    <w:name w:val="Contents 7"/>
    <w:basedOn w:val="Index"/>
    <w:pPr>
      <w:tabs>
        <w:tab w:val="right" w:leader="dot" w:pos="9638"/>
      </w:tabs>
      <w:ind w:left="1698"/>
    </w:pPr>
  </w:style>
  <w:style w:type="paragraph" w:customStyle="1" w:styleId="Contents8">
    <w:name w:val="Contents 8"/>
    <w:basedOn w:val="Index"/>
    <w:pPr>
      <w:tabs>
        <w:tab w:val="right" w:leader="dot" w:pos="9638"/>
      </w:tabs>
      <w:ind w:left="1981"/>
    </w:pPr>
  </w:style>
  <w:style w:type="paragraph" w:customStyle="1" w:styleId="Contents9">
    <w:name w:val="Contents 9"/>
    <w:basedOn w:val="Index"/>
    <w:pPr>
      <w:tabs>
        <w:tab w:val="right" w:leader="dot" w:pos="9638"/>
      </w:tabs>
      <w:ind w:left="2264"/>
    </w:pPr>
  </w:style>
  <w:style w:type="paragraph" w:customStyle="1" w:styleId="Contents10">
    <w:name w:val="Contents 10"/>
    <w:basedOn w:val="Index"/>
    <w:pPr>
      <w:tabs>
        <w:tab w:val="right" w:leader="dot" w:pos="9638"/>
      </w:tabs>
      <w:ind w:left="2547"/>
    </w:pPr>
  </w:style>
  <w:style w:type="paragraph" w:styleId="Header">
    <w:name w:val="header"/>
    <w:basedOn w:val="Standard"/>
    <w:pPr>
      <w:suppressLineNumbers/>
      <w:tabs>
        <w:tab w:val="center" w:pos="4819"/>
        <w:tab w:val="right" w:pos="9638"/>
      </w:tabs>
    </w:pPr>
  </w:style>
  <w:style w:type="paragraph" w:customStyle="1" w:styleId="SP1365559">
    <w:name w:val="SP.13.65559"/>
    <w:basedOn w:val="Standard"/>
    <w:next w:val="Standard"/>
    <w:rPr>
      <w:rFonts w:eastAsia="SimSun"/>
    </w:rPr>
  </w:style>
  <w:style w:type="paragraph" w:customStyle="1" w:styleId="SP1365540">
    <w:name w:val="SP.13.65540"/>
    <w:basedOn w:val="Standard"/>
    <w:next w:val="Standard"/>
    <w:rPr>
      <w:rFonts w:eastAsia="SimSun"/>
    </w:rPr>
  </w:style>
  <w:style w:type="paragraph" w:customStyle="1" w:styleId="SP1365566">
    <w:name w:val="SP.13.65566"/>
    <w:basedOn w:val="Standard"/>
    <w:next w:val="Standard"/>
    <w:rPr>
      <w:rFonts w:eastAsia="SimSun"/>
    </w:rPr>
  </w:style>
  <w:style w:type="paragraph" w:customStyle="1" w:styleId="SP1365567">
    <w:name w:val="SP.13.65567"/>
    <w:basedOn w:val="Standard"/>
    <w:next w:val="Standard"/>
    <w:rPr>
      <w:rFonts w:eastAsia="SimSun"/>
    </w:rPr>
  </w:style>
  <w:style w:type="paragraph" w:customStyle="1" w:styleId="SP1365568">
    <w:name w:val="SP.13.65568"/>
    <w:basedOn w:val="Standard"/>
    <w:next w:val="Standard"/>
    <w:rPr>
      <w:rFonts w:eastAsia="SimSun"/>
    </w:rPr>
  </w:style>
  <w:style w:type="character" w:customStyle="1" w:styleId="WW8Num3z0">
    <w:name w:val="WW8Num3z0"/>
    <w:rPr>
      <w:rFonts w:ascii="Symbol" w:hAnsi="Symbol" w:cs="OpenSymbol, 'Arial Unicode MS'"/>
    </w:rPr>
  </w:style>
  <w:style w:type="character" w:customStyle="1" w:styleId="WW8Num3z1">
    <w:name w:val="WW8Num3z1"/>
    <w:rPr>
      <w:rFonts w:ascii="OpenSymbol, 'Arial Unicode MS'" w:hAnsi="OpenSymbol, 'Arial Unicode MS'" w:cs="OpenSymbol, 'Arial Unicode MS'"/>
    </w:rPr>
  </w:style>
  <w:style w:type="character" w:customStyle="1" w:styleId="WW8Num5z0">
    <w:name w:val="WW8Num5z0"/>
    <w:rPr>
      <w:rFonts w:ascii="Symbol" w:hAnsi="Symbol" w:cs="OpenSymbol, 'Arial Unicode MS'"/>
    </w:rPr>
  </w:style>
  <w:style w:type="character" w:customStyle="1" w:styleId="WW8Num5z1">
    <w:name w:val="WW8Num5z1"/>
    <w:rPr>
      <w:rFonts w:ascii="OpenSymbol, 'Arial Unicode MS'" w:hAnsi="OpenSymbol, 'Arial Unicode MS'" w:cs="OpenSymbol, 'Arial Unicode MS'"/>
    </w:rPr>
  </w:style>
  <w:style w:type="character" w:customStyle="1" w:styleId="WW8Num6z0">
    <w:name w:val="WW8Num6z0"/>
    <w:rPr>
      <w:rFonts w:ascii="Symbol" w:hAnsi="Symbol" w:cs="OpenSymbol, 'Arial Unicode MS'"/>
    </w:rPr>
  </w:style>
  <w:style w:type="character" w:customStyle="1" w:styleId="WW8Num6z1">
    <w:name w:val="WW8Num6z1"/>
    <w:rPr>
      <w:rFonts w:ascii="OpenSymbol, 'Arial Unicode MS'" w:hAnsi="OpenSymbol, 'Arial Unicode MS'" w:cs="OpenSymbol, 'Arial Unicode MS'"/>
    </w:rPr>
  </w:style>
  <w:style w:type="character" w:customStyle="1" w:styleId="WW8Num7z0">
    <w:name w:val="WW8Num7z0"/>
    <w:rPr>
      <w:rFonts w:ascii="Symbol" w:hAnsi="Symbol" w:cs="OpenSymbol, 'Arial Unicode MS'"/>
    </w:rPr>
  </w:style>
  <w:style w:type="character" w:customStyle="1" w:styleId="WW8Num7z1">
    <w:name w:val="WW8Num7z1"/>
    <w:rPr>
      <w:rFonts w:ascii="OpenSymbol, 'Arial Unicode MS'" w:hAnsi="OpenSymbol, 'Arial Unicode MS'" w:cs="OpenSymbol, 'Arial Unicode MS'"/>
    </w:rPr>
  </w:style>
  <w:style w:type="character" w:customStyle="1" w:styleId="WW8Num8z0">
    <w:name w:val="WW8Num8z0"/>
    <w:rPr>
      <w:rFonts w:ascii="Symbol" w:hAnsi="Symbol" w:cs="OpenSymbol, 'Arial Unicode MS'"/>
    </w:rPr>
  </w:style>
  <w:style w:type="character" w:customStyle="1" w:styleId="WW8Num8z1">
    <w:name w:val="WW8Num8z1"/>
    <w:rPr>
      <w:rFonts w:ascii="OpenSymbol, 'Arial Unicode MS'" w:hAnsi="OpenSymbol, 'Arial Unicode MS'" w:cs="OpenSymbol, 'Arial Unicode MS'"/>
    </w:rPr>
  </w:style>
  <w:style w:type="character" w:customStyle="1" w:styleId="WW8Num9z0">
    <w:name w:val="WW8Num9z0"/>
    <w:rPr>
      <w:rFonts w:ascii="Symbol" w:hAnsi="Symbol" w:cs="OpenSymbol, 'Arial Unicode MS'"/>
    </w:rPr>
  </w:style>
  <w:style w:type="character" w:customStyle="1" w:styleId="WW8Num9z1">
    <w:name w:val="WW8Num9z1"/>
    <w:rPr>
      <w:rFonts w:ascii="OpenSymbol, 'Arial Unicode MS'" w:hAnsi="OpenSymbol, 'Arial Unicode MS'" w:cs="OpenSymbol, 'Arial Unicode MS'"/>
    </w:rPr>
  </w:style>
  <w:style w:type="character" w:customStyle="1" w:styleId="WW8Num10z0">
    <w:name w:val="WW8Num10z0"/>
    <w:rPr>
      <w:rFonts w:ascii="Symbol" w:hAnsi="Symbol" w:cs="OpenSymbol, 'Arial Unicode MS'"/>
    </w:rPr>
  </w:style>
  <w:style w:type="character" w:customStyle="1" w:styleId="WW8Num10z1">
    <w:name w:val="WW8Num10z1"/>
    <w:rPr>
      <w:rFonts w:ascii="OpenSymbol, 'Arial Unicode MS'" w:hAnsi="OpenSymbol, 'Arial Unicode MS'" w:cs="OpenSymbol, 'Arial Unicode MS'"/>
    </w:rPr>
  </w:style>
  <w:style w:type="character" w:customStyle="1" w:styleId="WW8Num11z0">
    <w:name w:val="WW8Num11z0"/>
    <w:rPr>
      <w:rFonts w:ascii="Symbol" w:hAnsi="Symbol" w:cs="OpenSymbol, 'Arial Unicode MS'"/>
    </w:rPr>
  </w:style>
  <w:style w:type="character" w:customStyle="1" w:styleId="WW8Num11z1">
    <w:name w:val="WW8Num11z1"/>
    <w:rPr>
      <w:rFonts w:ascii="OpenSymbol, 'Arial Unicode MS'" w:hAnsi="OpenSymbol, 'Arial Unicode MS'" w:cs="OpenSymbol, 'Arial Unicode MS'"/>
    </w:rPr>
  </w:style>
  <w:style w:type="character" w:customStyle="1" w:styleId="WW8Num12z0">
    <w:name w:val="WW8Num12z0"/>
    <w:rPr>
      <w:rFonts w:ascii="Symbol" w:hAnsi="Symbol" w:cs="OpenSymbol, 'Arial Unicode MS'"/>
    </w:rPr>
  </w:style>
  <w:style w:type="character" w:customStyle="1" w:styleId="WW8Num12z1">
    <w:name w:val="WW8Num12z1"/>
    <w:rPr>
      <w:rFonts w:ascii="OpenSymbol, 'Arial Unicode MS'" w:hAnsi="OpenSymbol, 'Arial Unicode MS'" w:cs="OpenSymbol, 'Arial Unicode MS'"/>
    </w:rPr>
  </w:style>
  <w:style w:type="character" w:customStyle="1" w:styleId="WW8Num13z0">
    <w:name w:val="WW8Num13z0"/>
    <w:rPr>
      <w:rFonts w:ascii="Symbol" w:hAnsi="Symbol" w:cs="OpenSymbol, 'Arial Unicode MS'"/>
    </w:rPr>
  </w:style>
  <w:style w:type="character" w:customStyle="1" w:styleId="WW8Num13z1">
    <w:name w:val="WW8Num13z1"/>
    <w:rPr>
      <w:rFonts w:ascii="OpenSymbol, 'Arial Unicode MS'" w:hAnsi="OpenSymbol, 'Arial Unicode MS'" w:cs="OpenSymbol, 'Arial Unicode MS'"/>
    </w:rPr>
  </w:style>
  <w:style w:type="character" w:customStyle="1" w:styleId="WW8Num14z0">
    <w:name w:val="WW8Num14z0"/>
    <w:rPr>
      <w:rFonts w:ascii="Symbol" w:hAnsi="Symbol" w:cs="OpenSymbol, 'Arial Unicode MS'"/>
    </w:rPr>
  </w:style>
  <w:style w:type="character" w:customStyle="1" w:styleId="WW8Num14z1">
    <w:name w:val="WW8Num14z1"/>
    <w:rPr>
      <w:rFonts w:ascii="OpenSymbol, 'Arial Unicode MS'" w:hAnsi="OpenSymbol, 'Arial Unicode MS'" w:cs="OpenSymbol, 'Arial Unicode MS'"/>
    </w:rPr>
  </w:style>
  <w:style w:type="character" w:customStyle="1" w:styleId="WW8Num16z0">
    <w:name w:val="WW8Num16z0"/>
    <w:rPr>
      <w:rFonts w:ascii="Symbol" w:hAnsi="Symbol" w:cs="OpenSymbol, 'Arial Unicode MS'"/>
    </w:rPr>
  </w:style>
  <w:style w:type="character" w:customStyle="1" w:styleId="WW8Num17z0">
    <w:name w:val="WW8Num17z0"/>
    <w:rPr>
      <w:rFonts w:ascii="Symbol" w:hAnsi="Symbol" w:cs="OpenSymbol, 'Arial Unicode MS'"/>
    </w:rPr>
  </w:style>
  <w:style w:type="character" w:customStyle="1" w:styleId="WW8Num18z0">
    <w:name w:val="WW8Num18z0"/>
    <w:rPr>
      <w:rFonts w:ascii="Symbol" w:hAnsi="Symbol" w:cs="OpenSymbol, 'Arial Unicode MS'"/>
    </w:rPr>
  </w:style>
  <w:style w:type="character" w:customStyle="1" w:styleId="WW8Num19z0">
    <w:name w:val="WW8Num19z0"/>
    <w:rPr>
      <w:rFonts w:ascii="Symbol" w:hAnsi="Symbol" w:cs="OpenSymbol, 'Arial Unicode MS'"/>
    </w:rPr>
  </w:style>
  <w:style w:type="character" w:customStyle="1" w:styleId="WW8Num22z0">
    <w:name w:val="WW8Num22z0"/>
    <w:rPr>
      <w:rFonts w:ascii="Arial" w:eastAsia="SimSun, 宋体" w:hAnsi="Arial" w:cs="Arial"/>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8Num22z1">
    <w:name w:val="WW8Num22z1"/>
    <w:rPr>
      <w:rFonts w:ascii="Courier New" w:hAnsi="Courier New" w:cs="Courier New"/>
    </w:rPr>
  </w:style>
  <w:style w:type="character" w:customStyle="1" w:styleId="WW8Num22z2">
    <w:name w:val="WW8Num22z2"/>
    <w:rPr>
      <w:rFonts w:ascii="Wingdings" w:hAnsi="Wingdings"/>
    </w:rPr>
  </w:style>
  <w:style w:type="character" w:customStyle="1" w:styleId="WW8Num22z3">
    <w:name w:val="WW8Num22z3"/>
    <w:rPr>
      <w:rFonts w:ascii="Symbol" w:hAnsi="Symbol"/>
    </w:rPr>
  </w:style>
  <w:style w:type="character" w:customStyle="1" w:styleId="WW-DefaultParagraphFont">
    <w:name w:val="WW-Default Paragraph Font"/>
  </w:style>
  <w:style w:type="character" w:customStyle="1" w:styleId="NumberingSymbols">
    <w:name w:val="Numbering Symbols"/>
  </w:style>
  <w:style w:type="character" w:customStyle="1" w:styleId="BulletSymbols">
    <w:name w:val="Bullet Symbols"/>
    <w:rPr>
      <w:rFonts w:ascii="OpenSymbol, 'Arial Unicode MS'" w:eastAsia="OpenSymbol, 'Arial Unicode MS'" w:hAnsi="OpenSymbol, 'Arial Unicode MS'" w:cs="OpenSymbol, 'Arial Unicode MS'"/>
    </w:rPr>
  </w:style>
  <w:style w:type="character" w:customStyle="1" w:styleId="Internetlink">
    <w:name w:val="Internet link"/>
    <w:rPr>
      <w:color w:val="000080"/>
      <w:u w:val="single"/>
    </w:rPr>
  </w:style>
  <w:style w:type="character" w:customStyle="1" w:styleId="SC13102547">
    <w:name w:val="SC.13.102547"/>
    <w:rPr>
      <w:b/>
      <w:bCs/>
      <w:sz w:val="22"/>
      <w:szCs w:val="22"/>
    </w:rPr>
  </w:style>
  <w:style w:type="paragraph" w:styleId="CommentText">
    <w:name w:val="annotation text"/>
    <w:basedOn w:val="Normal"/>
    <w:link w:val="CommentTextChar1"/>
    <w:rPr>
      <w:sz w:val="20"/>
      <w:szCs w:val="18"/>
    </w:rPr>
  </w:style>
  <w:style w:type="character" w:customStyle="1" w:styleId="CommentTextChar">
    <w:name w:val="Comment Text Char"/>
    <w:basedOn w:val="DefaultParagraphFont"/>
    <w:rPr>
      <w:sz w:val="20"/>
      <w:szCs w:val="18"/>
    </w:rPr>
  </w:style>
  <w:style w:type="character" w:styleId="CommentReference">
    <w:name w:val="annotation reference"/>
    <w:basedOn w:val="DefaultParagraphFont"/>
    <w:rPr>
      <w:sz w:val="16"/>
      <w:szCs w:val="16"/>
    </w:rPr>
  </w:style>
  <w:style w:type="paragraph" w:styleId="NormalWeb">
    <w:name w:val="Normal (Web)"/>
    <w:basedOn w:val="Normal"/>
    <w:pPr>
      <w:widowControl/>
      <w:suppressAutoHyphens w:val="0"/>
      <w:spacing w:before="100" w:after="100"/>
      <w:textAlignment w:val="auto"/>
    </w:pPr>
    <w:rPr>
      <w:rFonts w:eastAsia="Times New Roman" w:cs="Times New Roman"/>
      <w:kern w:val="0"/>
      <w:lang w:eastAsia="en-GB" w:bidi="ar-SA"/>
    </w:rPr>
  </w:style>
  <w:style w:type="character" w:styleId="Hyperlink">
    <w:name w:val="Hyperlink"/>
    <w:basedOn w:val="DefaultParagraphFont"/>
    <w:uiPriority w:val="99"/>
    <w:rPr>
      <w:color w:val="0000FF"/>
      <w:u w:val="single"/>
    </w:rPr>
  </w:style>
  <w:style w:type="character" w:styleId="Strong">
    <w:name w:val="Strong"/>
    <w:basedOn w:val="DefaultParagraphFont"/>
    <w:rPr>
      <w:b/>
      <w:bCs/>
    </w:rPr>
  </w:style>
  <w:style w:type="paragraph" w:styleId="TOC1">
    <w:name w:val="toc 1"/>
    <w:basedOn w:val="Normal"/>
    <w:next w:val="Normal"/>
    <w:autoRedefine/>
    <w:uiPriority w:val="39"/>
    <w:pPr>
      <w:spacing w:after="100"/>
    </w:pPr>
    <w:rPr>
      <w:szCs w:val="21"/>
    </w:rPr>
  </w:style>
  <w:style w:type="paragraph" w:styleId="TOC2">
    <w:name w:val="toc 2"/>
    <w:basedOn w:val="Normal"/>
    <w:next w:val="Normal"/>
    <w:autoRedefine/>
    <w:uiPriority w:val="39"/>
    <w:pPr>
      <w:spacing w:after="100"/>
      <w:ind w:left="240"/>
    </w:pPr>
    <w:rPr>
      <w:szCs w:val="21"/>
    </w:rPr>
  </w:style>
  <w:style w:type="character" w:styleId="IntenseEmphasis">
    <w:name w:val="Intense Emphasis"/>
    <w:basedOn w:val="DefaultParagraphFont"/>
    <w:rPr>
      <w:i/>
      <w:iCs/>
      <w:color w:val="4472C4"/>
    </w:rPr>
  </w:style>
  <w:style w:type="character" w:styleId="Emphasis">
    <w:name w:val="Emphasis"/>
    <w:basedOn w:val="DefaultParagraphFont"/>
    <w:rPr>
      <w:i/>
      <w:iCs/>
    </w:rPr>
  </w:style>
  <w:style w:type="paragraph" w:styleId="BalloonText">
    <w:name w:val="Balloon Text"/>
    <w:basedOn w:val="Normal"/>
    <w:link w:val="BalloonTextChar"/>
    <w:uiPriority w:val="99"/>
    <w:semiHidden/>
    <w:unhideWhenUsed/>
    <w:rsid w:val="002B14A5"/>
    <w:rPr>
      <w:rFonts w:ascii="Segoe UI" w:hAnsi="Segoe UI"/>
      <w:sz w:val="18"/>
      <w:szCs w:val="16"/>
    </w:rPr>
  </w:style>
  <w:style w:type="character" w:customStyle="1" w:styleId="BalloonTextChar">
    <w:name w:val="Balloon Text Char"/>
    <w:basedOn w:val="DefaultParagraphFont"/>
    <w:link w:val="BalloonText"/>
    <w:uiPriority w:val="99"/>
    <w:semiHidden/>
    <w:rsid w:val="002B14A5"/>
    <w:rPr>
      <w:rFonts w:ascii="Segoe UI" w:hAnsi="Segoe UI"/>
      <w:sz w:val="18"/>
      <w:szCs w:val="16"/>
    </w:rPr>
  </w:style>
  <w:style w:type="paragraph" w:styleId="CommentSubject">
    <w:name w:val="annotation subject"/>
    <w:basedOn w:val="CommentText"/>
    <w:next w:val="CommentText"/>
    <w:link w:val="CommentSubjectChar"/>
    <w:uiPriority w:val="99"/>
    <w:semiHidden/>
    <w:unhideWhenUsed/>
    <w:rsid w:val="001F0FD7"/>
    <w:rPr>
      <w:b/>
      <w:bCs/>
    </w:rPr>
  </w:style>
  <w:style w:type="character" w:customStyle="1" w:styleId="CommentTextChar1">
    <w:name w:val="Comment Text Char1"/>
    <w:basedOn w:val="DefaultParagraphFont"/>
    <w:link w:val="CommentText"/>
    <w:rsid w:val="001F0FD7"/>
    <w:rPr>
      <w:sz w:val="20"/>
      <w:szCs w:val="18"/>
    </w:rPr>
  </w:style>
  <w:style w:type="character" w:customStyle="1" w:styleId="CommentSubjectChar">
    <w:name w:val="Comment Subject Char"/>
    <w:basedOn w:val="CommentTextChar1"/>
    <w:link w:val="CommentSubject"/>
    <w:uiPriority w:val="99"/>
    <w:semiHidden/>
    <w:rsid w:val="001F0FD7"/>
    <w:rPr>
      <w:b/>
      <w:bCs/>
      <w:sz w:val="20"/>
      <w:szCs w:val="18"/>
    </w:rPr>
  </w:style>
  <w:style w:type="numbering" w:customStyle="1" w:styleId="WWOutlineListStyle">
    <w:name w:val="WW_OutlineListStyle"/>
    <w:basedOn w:val="NoList"/>
    <w:pPr>
      <w:numPr>
        <w:numId w:val="2"/>
      </w:numPr>
    </w:pPr>
  </w:style>
  <w:style w:type="numbering" w:customStyle="1" w:styleId="Numbering1">
    <w:name w:val="Numbering 1"/>
    <w:basedOn w:val="NoList"/>
    <w:pPr>
      <w:numPr>
        <w:numId w:val="3"/>
      </w:numPr>
    </w:pPr>
  </w:style>
  <w:style w:type="numbering" w:customStyle="1" w:styleId="Numbering2">
    <w:name w:val="Numbering 2"/>
    <w:basedOn w:val="NoList"/>
    <w:pPr>
      <w:numPr>
        <w:numId w:val="4"/>
      </w:numPr>
    </w:pPr>
  </w:style>
  <w:style w:type="numbering" w:customStyle="1" w:styleId="List1">
    <w:name w:val="List 1"/>
    <w:basedOn w:val="NoList"/>
    <w:pPr>
      <w:numPr>
        <w:numId w:val="5"/>
      </w:numPr>
    </w:pPr>
  </w:style>
  <w:style w:type="numbering" w:customStyle="1" w:styleId="WW8Num1">
    <w:name w:val="WW8Num1"/>
    <w:basedOn w:val="NoList"/>
    <w:pPr>
      <w:numPr>
        <w:numId w:val="6"/>
      </w:numPr>
    </w:pPr>
  </w:style>
  <w:style w:type="numbering" w:customStyle="1" w:styleId="WW8Num2">
    <w:name w:val="WW8Num2"/>
    <w:basedOn w:val="NoList"/>
    <w:pPr>
      <w:numPr>
        <w:numId w:val="7"/>
      </w:numPr>
    </w:pPr>
  </w:style>
  <w:style w:type="numbering" w:customStyle="1" w:styleId="WW8Num3">
    <w:name w:val="WW8Num3"/>
    <w:basedOn w:val="NoList"/>
    <w:pPr>
      <w:numPr>
        <w:numId w:val="8"/>
      </w:numPr>
    </w:pPr>
  </w:style>
  <w:style w:type="numbering" w:customStyle="1" w:styleId="WW8Num4">
    <w:name w:val="WW8Num4"/>
    <w:basedOn w:val="NoList"/>
    <w:pPr>
      <w:numPr>
        <w:numId w:val="9"/>
      </w:numPr>
    </w:pPr>
  </w:style>
  <w:style w:type="numbering" w:customStyle="1" w:styleId="WW8Num5">
    <w:name w:val="WW8Num5"/>
    <w:basedOn w:val="NoList"/>
    <w:pPr>
      <w:numPr>
        <w:numId w:val="10"/>
      </w:numPr>
    </w:pPr>
  </w:style>
  <w:style w:type="numbering" w:customStyle="1" w:styleId="WW8Num6">
    <w:name w:val="WW8Num6"/>
    <w:basedOn w:val="NoList"/>
    <w:pPr>
      <w:numPr>
        <w:numId w:val="11"/>
      </w:numPr>
    </w:pPr>
  </w:style>
  <w:style w:type="numbering" w:customStyle="1" w:styleId="WW8Num7">
    <w:name w:val="WW8Num7"/>
    <w:basedOn w:val="NoList"/>
    <w:pPr>
      <w:numPr>
        <w:numId w:val="12"/>
      </w:numPr>
    </w:pPr>
  </w:style>
  <w:style w:type="numbering" w:customStyle="1" w:styleId="WW8Num8">
    <w:name w:val="WW8Num8"/>
    <w:basedOn w:val="NoList"/>
    <w:pPr>
      <w:numPr>
        <w:numId w:val="13"/>
      </w:numPr>
    </w:pPr>
  </w:style>
  <w:style w:type="numbering" w:customStyle="1" w:styleId="WW8Num9">
    <w:name w:val="WW8Num9"/>
    <w:basedOn w:val="NoList"/>
    <w:pPr>
      <w:numPr>
        <w:numId w:val="14"/>
      </w:numPr>
    </w:pPr>
  </w:style>
  <w:style w:type="numbering" w:customStyle="1" w:styleId="WW8Num10">
    <w:name w:val="WW8Num10"/>
    <w:basedOn w:val="NoList"/>
    <w:pPr>
      <w:numPr>
        <w:numId w:val="15"/>
      </w:numPr>
    </w:pPr>
  </w:style>
  <w:style w:type="numbering" w:customStyle="1" w:styleId="WW8Num11">
    <w:name w:val="WW8Num11"/>
    <w:basedOn w:val="NoList"/>
    <w:pPr>
      <w:numPr>
        <w:numId w:val="16"/>
      </w:numPr>
    </w:pPr>
  </w:style>
  <w:style w:type="numbering" w:customStyle="1" w:styleId="WW8Num12">
    <w:name w:val="WW8Num12"/>
    <w:basedOn w:val="NoList"/>
    <w:pPr>
      <w:numPr>
        <w:numId w:val="17"/>
      </w:numPr>
    </w:pPr>
  </w:style>
  <w:style w:type="numbering" w:customStyle="1" w:styleId="WW8Num13">
    <w:name w:val="WW8Num13"/>
    <w:basedOn w:val="NoList"/>
    <w:pPr>
      <w:numPr>
        <w:numId w:val="18"/>
      </w:numPr>
    </w:pPr>
  </w:style>
  <w:style w:type="numbering" w:customStyle="1" w:styleId="WW8Num14">
    <w:name w:val="WW8Num14"/>
    <w:basedOn w:val="NoList"/>
    <w:pPr>
      <w:numPr>
        <w:numId w:val="19"/>
      </w:numPr>
    </w:pPr>
  </w:style>
  <w:style w:type="numbering" w:customStyle="1" w:styleId="WW8Num15">
    <w:name w:val="WW8Num15"/>
    <w:basedOn w:val="NoList"/>
    <w:pPr>
      <w:numPr>
        <w:numId w:val="20"/>
      </w:numPr>
    </w:pPr>
  </w:style>
  <w:style w:type="numbering" w:customStyle="1" w:styleId="WW8Num16">
    <w:name w:val="WW8Num16"/>
    <w:basedOn w:val="NoList"/>
    <w:pPr>
      <w:numPr>
        <w:numId w:val="21"/>
      </w:numPr>
    </w:pPr>
  </w:style>
  <w:style w:type="numbering" w:customStyle="1" w:styleId="WW8Num17">
    <w:name w:val="WW8Num17"/>
    <w:basedOn w:val="NoList"/>
    <w:pPr>
      <w:numPr>
        <w:numId w:val="22"/>
      </w:numPr>
    </w:pPr>
  </w:style>
  <w:style w:type="numbering" w:customStyle="1" w:styleId="WW8Num18">
    <w:name w:val="WW8Num18"/>
    <w:basedOn w:val="NoList"/>
    <w:pPr>
      <w:numPr>
        <w:numId w:val="23"/>
      </w:numPr>
    </w:pPr>
  </w:style>
  <w:style w:type="numbering" w:customStyle="1" w:styleId="WW8Num19">
    <w:name w:val="WW8Num19"/>
    <w:basedOn w:val="NoList"/>
    <w:pPr>
      <w:numPr>
        <w:numId w:val="24"/>
      </w:numPr>
    </w:pPr>
  </w:style>
  <w:style w:type="numbering" w:customStyle="1" w:styleId="WW8Num20">
    <w:name w:val="WW8Num20"/>
    <w:basedOn w:val="NoList"/>
    <w:pPr>
      <w:numPr>
        <w:numId w:val="25"/>
      </w:numPr>
    </w:pPr>
  </w:style>
  <w:style w:type="numbering" w:customStyle="1" w:styleId="WW8Num21">
    <w:name w:val="WW8Num21"/>
    <w:basedOn w:val="NoList"/>
    <w:pPr>
      <w:numPr>
        <w:numId w:val="26"/>
      </w:numPr>
    </w:pPr>
  </w:style>
  <w:style w:type="numbering" w:customStyle="1" w:styleId="WW8Num22">
    <w:name w:val="WW8Num22"/>
    <w:basedOn w:val="NoList"/>
    <w:pPr>
      <w:numPr>
        <w:numId w:val="27"/>
      </w:numPr>
    </w:pPr>
  </w:style>
  <w:style w:type="character" w:styleId="UnresolvedMention">
    <w:name w:val="Unresolved Mention"/>
    <w:basedOn w:val="DefaultParagraphFont"/>
    <w:uiPriority w:val="99"/>
    <w:semiHidden/>
    <w:unhideWhenUsed/>
    <w:rsid w:val="00CA35E9"/>
    <w:rPr>
      <w:color w:val="605E5C"/>
      <w:shd w:val="clear" w:color="auto" w:fill="E1DFDD"/>
    </w:rPr>
  </w:style>
  <w:style w:type="table" w:styleId="TableGrid">
    <w:name w:val="Table Grid"/>
    <w:basedOn w:val="TableNormal"/>
    <w:uiPriority w:val="39"/>
    <w:rsid w:val="007A06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F329D9"/>
    <w:pPr>
      <w:widowControl/>
      <w:autoSpaceDN/>
      <w:textAlignment w:val="auto"/>
    </w:pPr>
    <w:rPr>
      <w:rFonts w:asciiTheme="minorHAnsi" w:eastAsiaTheme="minorHAnsi" w:hAnsiTheme="minorHAnsi" w:cstheme="minorBidi"/>
      <w:kern w:val="0"/>
      <w:sz w:val="22"/>
      <w:szCs w:val="22"/>
      <w:lang w:eastAsia="en-US" w:bidi="ar-SA"/>
    </w:rPr>
  </w:style>
  <w:style w:type="character" w:styleId="SubtleEmphasis">
    <w:name w:val="Subtle Emphasis"/>
    <w:basedOn w:val="DefaultParagraphFont"/>
    <w:uiPriority w:val="19"/>
    <w:qFormat/>
    <w:rsid w:val="00F329D9"/>
    <w:rPr>
      <w:i/>
      <w:iCs/>
      <w:color w:val="404040" w:themeColor="text1" w:themeTint="BF"/>
    </w:rPr>
  </w:style>
  <w:style w:type="paragraph" w:styleId="HTMLPreformatted">
    <w:name w:val="HTML Preformatted"/>
    <w:basedOn w:val="Normal"/>
    <w:link w:val="HTMLPreformattedChar"/>
    <w:uiPriority w:val="99"/>
    <w:semiHidden/>
    <w:unhideWhenUsed/>
    <w:rsid w:val="0039179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pPr>
    <w:rPr>
      <w:rFonts w:ascii="Courier New" w:eastAsia="Times New Roman" w:hAnsi="Courier New" w:cs="Courier New"/>
      <w:kern w:val="0"/>
      <w:sz w:val="20"/>
      <w:szCs w:val="20"/>
      <w:lang w:eastAsia="en-GB" w:bidi="ar-SA"/>
    </w:rPr>
  </w:style>
  <w:style w:type="character" w:customStyle="1" w:styleId="HTMLPreformattedChar">
    <w:name w:val="HTML Preformatted Char"/>
    <w:basedOn w:val="DefaultParagraphFont"/>
    <w:link w:val="HTMLPreformatted"/>
    <w:uiPriority w:val="99"/>
    <w:semiHidden/>
    <w:rsid w:val="00391794"/>
    <w:rPr>
      <w:rFonts w:ascii="Courier New" w:eastAsia="Times New Roman" w:hAnsi="Courier New" w:cs="Courier New"/>
      <w:kern w:val="0"/>
      <w:sz w:val="20"/>
      <w:szCs w:val="20"/>
      <w:lang w:eastAsia="en-GB" w:bidi="ar-SA"/>
    </w:rPr>
  </w:style>
  <w:style w:type="paragraph" w:styleId="TOC3">
    <w:name w:val="toc 3"/>
    <w:basedOn w:val="Normal"/>
    <w:next w:val="Normal"/>
    <w:autoRedefine/>
    <w:uiPriority w:val="39"/>
    <w:unhideWhenUsed/>
    <w:rsid w:val="00E81D5E"/>
    <w:pPr>
      <w:spacing w:after="100"/>
      <w:ind w:left="480"/>
    </w:pPr>
    <w:rPr>
      <w:szCs w:val="21"/>
    </w:rPr>
  </w:style>
  <w:style w:type="paragraph" w:styleId="IntenseQuote">
    <w:name w:val="Intense Quote"/>
    <w:basedOn w:val="Normal"/>
    <w:next w:val="Normal"/>
    <w:link w:val="IntenseQuoteChar"/>
    <w:uiPriority w:val="30"/>
    <w:qFormat/>
    <w:rsid w:val="001A3AEB"/>
    <w:pPr>
      <w:pBdr>
        <w:top w:val="single" w:sz="4" w:space="10" w:color="4472C4" w:themeColor="accent1"/>
        <w:bottom w:val="single" w:sz="4" w:space="10" w:color="4472C4" w:themeColor="accent1"/>
      </w:pBdr>
      <w:spacing w:before="360" w:after="360"/>
      <w:ind w:left="864" w:right="864"/>
      <w:jc w:val="center"/>
    </w:pPr>
    <w:rPr>
      <w:i/>
      <w:iCs/>
      <w:color w:val="4472C4" w:themeColor="accent1"/>
      <w:szCs w:val="21"/>
    </w:rPr>
  </w:style>
  <w:style w:type="character" w:customStyle="1" w:styleId="IntenseQuoteChar">
    <w:name w:val="Intense Quote Char"/>
    <w:basedOn w:val="DefaultParagraphFont"/>
    <w:link w:val="IntenseQuote"/>
    <w:uiPriority w:val="30"/>
    <w:rsid w:val="001A3AEB"/>
    <w:rPr>
      <w:rFonts w:ascii="Arial" w:hAnsi="Arial"/>
      <w:i/>
      <w:iCs/>
      <w:color w:val="4472C4" w:themeColor="accent1"/>
      <w:szCs w:val="21"/>
    </w:rPr>
  </w:style>
  <w:style w:type="paragraph" w:styleId="Quote">
    <w:name w:val="Quote"/>
    <w:basedOn w:val="Normal"/>
    <w:next w:val="Normal"/>
    <w:link w:val="QuoteChar"/>
    <w:uiPriority w:val="29"/>
    <w:qFormat/>
    <w:rsid w:val="001A3AEB"/>
    <w:pPr>
      <w:spacing w:before="200" w:after="160"/>
      <w:ind w:left="864" w:right="864"/>
      <w:jc w:val="center"/>
    </w:pPr>
    <w:rPr>
      <w:i/>
      <w:iCs/>
      <w:color w:val="404040" w:themeColor="text1" w:themeTint="BF"/>
      <w:szCs w:val="21"/>
    </w:rPr>
  </w:style>
  <w:style w:type="character" w:customStyle="1" w:styleId="QuoteChar">
    <w:name w:val="Quote Char"/>
    <w:basedOn w:val="DefaultParagraphFont"/>
    <w:link w:val="Quote"/>
    <w:uiPriority w:val="29"/>
    <w:rsid w:val="001A3AEB"/>
    <w:rPr>
      <w:rFonts w:ascii="Arial" w:hAnsi="Arial"/>
      <w:i/>
      <w:iCs/>
      <w:color w:val="404040" w:themeColor="text1" w:themeTint="BF"/>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846218">
      <w:bodyDiv w:val="1"/>
      <w:marLeft w:val="0"/>
      <w:marRight w:val="0"/>
      <w:marTop w:val="0"/>
      <w:marBottom w:val="0"/>
      <w:divBdr>
        <w:top w:val="none" w:sz="0" w:space="0" w:color="auto"/>
        <w:left w:val="none" w:sz="0" w:space="0" w:color="auto"/>
        <w:bottom w:val="none" w:sz="0" w:space="0" w:color="auto"/>
        <w:right w:val="none" w:sz="0" w:space="0" w:color="auto"/>
      </w:divBdr>
    </w:div>
    <w:div w:id="83495732">
      <w:bodyDiv w:val="1"/>
      <w:marLeft w:val="0"/>
      <w:marRight w:val="0"/>
      <w:marTop w:val="0"/>
      <w:marBottom w:val="0"/>
      <w:divBdr>
        <w:top w:val="none" w:sz="0" w:space="0" w:color="auto"/>
        <w:left w:val="none" w:sz="0" w:space="0" w:color="auto"/>
        <w:bottom w:val="none" w:sz="0" w:space="0" w:color="auto"/>
        <w:right w:val="none" w:sz="0" w:space="0" w:color="auto"/>
      </w:divBdr>
    </w:div>
    <w:div w:id="138771932">
      <w:bodyDiv w:val="1"/>
      <w:marLeft w:val="0"/>
      <w:marRight w:val="0"/>
      <w:marTop w:val="0"/>
      <w:marBottom w:val="0"/>
      <w:divBdr>
        <w:top w:val="none" w:sz="0" w:space="0" w:color="auto"/>
        <w:left w:val="none" w:sz="0" w:space="0" w:color="auto"/>
        <w:bottom w:val="none" w:sz="0" w:space="0" w:color="auto"/>
        <w:right w:val="none" w:sz="0" w:space="0" w:color="auto"/>
      </w:divBdr>
    </w:div>
    <w:div w:id="542136052">
      <w:bodyDiv w:val="1"/>
      <w:marLeft w:val="0"/>
      <w:marRight w:val="0"/>
      <w:marTop w:val="0"/>
      <w:marBottom w:val="0"/>
      <w:divBdr>
        <w:top w:val="none" w:sz="0" w:space="0" w:color="auto"/>
        <w:left w:val="none" w:sz="0" w:space="0" w:color="auto"/>
        <w:bottom w:val="none" w:sz="0" w:space="0" w:color="auto"/>
        <w:right w:val="none" w:sz="0" w:space="0" w:color="auto"/>
      </w:divBdr>
    </w:div>
    <w:div w:id="547842766">
      <w:bodyDiv w:val="1"/>
      <w:marLeft w:val="0"/>
      <w:marRight w:val="0"/>
      <w:marTop w:val="0"/>
      <w:marBottom w:val="0"/>
      <w:divBdr>
        <w:top w:val="none" w:sz="0" w:space="0" w:color="auto"/>
        <w:left w:val="none" w:sz="0" w:space="0" w:color="auto"/>
        <w:bottom w:val="none" w:sz="0" w:space="0" w:color="auto"/>
        <w:right w:val="none" w:sz="0" w:space="0" w:color="auto"/>
      </w:divBdr>
    </w:div>
    <w:div w:id="571356736">
      <w:bodyDiv w:val="1"/>
      <w:marLeft w:val="0"/>
      <w:marRight w:val="0"/>
      <w:marTop w:val="0"/>
      <w:marBottom w:val="0"/>
      <w:divBdr>
        <w:top w:val="none" w:sz="0" w:space="0" w:color="auto"/>
        <w:left w:val="none" w:sz="0" w:space="0" w:color="auto"/>
        <w:bottom w:val="none" w:sz="0" w:space="0" w:color="auto"/>
        <w:right w:val="none" w:sz="0" w:space="0" w:color="auto"/>
      </w:divBdr>
    </w:div>
    <w:div w:id="747657183">
      <w:bodyDiv w:val="1"/>
      <w:marLeft w:val="0"/>
      <w:marRight w:val="0"/>
      <w:marTop w:val="0"/>
      <w:marBottom w:val="0"/>
      <w:divBdr>
        <w:top w:val="none" w:sz="0" w:space="0" w:color="auto"/>
        <w:left w:val="none" w:sz="0" w:space="0" w:color="auto"/>
        <w:bottom w:val="none" w:sz="0" w:space="0" w:color="auto"/>
        <w:right w:val="none" w:sz="0" w:space="0" w:color="auto"/>
      </w:divBdr>
    </w:div>
    <w:div w:id="771316191">
      <w:bodyDiv w:val="1"/>
      <w:marLeft w:val="0"/>
      <w:marRight w:val="0"/>
      <w:marTop w:val="0"/>
      <w:marBottom w:val="0"/>
      <w:divBdr>
        <w:top w:val="none" w:sz="0" w:space="0" w:color="auto"/>
        <w:left w:val="none" w:sz="0" w:space="0" w:color="auto"/>
        <w:bottom w:val="none" w:sz="0" w:space="0" w:color="auto"/>
        <w:right w:val="none" w:sz="0" w:space="0" w:color="auto"/>
      </w:divBdr>
    </w:div>
    <w:div w:id="983386815">
      <w:bodyDiv w:val="1"/>
      <w:marLeft w:val="0"/>
      <w:marRight w:val="0"/>
      <w:marTop w:val="0"/>
      <w:marBottom w:val="0"/>
      <w:divBdr>
        <w:top w:val="none" w:sz="0" w:space="0" w:color="auto"/>
        <w:left w:val="none" w:sz="0" w:space="0" w:color="auto"/>
        <w:bottom w:val="none" w:sz="0" w:space="0" w:color="auto"/>
        <w:right w:val="none" w:sz="0" w:space="0" w:color="auto"/>
      </w:divBdr>
    </w:div>
    <w:div w:id="1195731574">
      <w:bodyDiv w:val="1"/>
      <w:marLeft w:val="0"/>
      <w:marRight w:val="0"/>
      <w:marTop w:val="0"/>
      <w:marBottom w:val="0"/>
      <w:divBdr>
        <w:top w:val="none" w:sz="0" w:space="0" w:color="auto"/>
        <w:left w:val="none" w:sz="0" w:space="0" w:color="auto"/>
        <w:bottom w:val="none" w:sz="0" w:space="0" w:color="auto"/>
        <w:right w:val="none" w:sz="0" w:space="0" w:color="auto"/>
      </w:divBdr>
    </w:div>
    <w:div w:id="1291859202">
      <w:bodyDiv w:val="1"/>
      <w:marLeft w:val="0"/>
      <w:marRight w:val="0"/>
      <w:marTop w:val="0"/>
      <w:marBottom w:val="0"/>
      <w:divBdr>
        <w:top w:val="none" w:sz="0" w:space="0" w:color="auto"/>
        <w:left w:val="none" w:sz="0" w:space="0" w:color="auto"/>
        <w:bottom w:val="none" w:sz="0" w:space="0" w:color="auto"/>
        <w:right w:val="none" w:sz="0" w:space="0" w:color="auto"/>
      </w:divBdr>
    </w:div>
    <w:div w:id="1357386546">
      <w:bodyDiv w:val="1"/>
      <w:marLeft w:val="0"/>
      <w:marRight w:val="0"/>
      <w:marTop w:val="0"/>
      <w:marBottom w:val="0"/>
      <w:divBdr>
        <w:top w:val="none" w:sz="0" w:space="0" w:color="auto"/>
        <w:left w:val="none" w:sz="0" w:space="0" w:color="auto"/>
        <w:bottom w:val="none" w:sz="0" w:space="0" w:color="auto"/>
        <w:right w:val="none" w:sz="0" w:space="0" w:color="auto"/>
      </w:divBdr>
    </w:div>
    <w:div w:id="1471628150">
      <w:bodyDiv w:val="1"/>
      <w:marLeft w:val="0"/>
      <w:marRight w:val="0"/>
      <w:marTop w:val="0"/>
      <w:marBottom w:val="0"/>
      <w:divBdr>
        <w:top w:val="none" w:sz="0" w:space="0" w:color="auto"/>
        <w:left w:val="none" w:sz="0" w:space="0" w:color="auto"/>
        <w:bottom w:val="none" w:sz="0" w:space="0" w:color="auto"/>
        <w:right w:val="none" w:sz="0" w:space="0" w:color="auto"/>
      </w:divBdr>
    </w:div>
    <w:div w:id="1486824365">
      <w:bodyDiv w:val="1"/>
      <w:marLeft w:val="0"/>
      <w:marRight w:val="0"/>
      <w:marTop w:val="0"/>
      <w:marBottom w:val="0"/>
      <w:divBdr>
        <w:top w:val="none" w:sz="0" w:space="0" w:color="auto"/>
        <w:left w:val="none" w:sz="0" w:space="0" w:color="auto"/>
        <w:bottom w:val="none" w:sz="0" w:space="0" w:color="auto"/>
        <w:right w:val="none" w:sz="0" w:space="0" w:color="auto"/>
      </w:divBdr>
    </w:div>
    <w:div w:id="1613509416">
      <w:bodyDiv w:val="1"/>
      <w:marLeft w:val="0"/>
      <w:marRight w:val="0"/>
      <w:marTop w:val="0"/>
      <w:marBottom w:val="0"/>
      <w:divBdr>
        <w:top w:val="none" w:sz="0" w:space="0" w:color="auto"/>
        <w:left w:val="none" w:sz="0" w:space="0" w:color="auto"/>
        <w:bottom w:val="none" w:sz="0" w:space="0" w:color="auto"/>
        <w:right w:val="none" w:sz="0" w:space="0" w:color="auto"/>
      </w:divBdr>
    </w:div>
    <w:div w:id="1665427455">
      <w:bodyDiv w:val="1"/>
      <w:marLeft w:val="0"/>
      <w:marRight w:val="0"/>
      <w:marTop w:val="0"/>
      <w:marBottom w:val="0"/>
      <w:divBdr>
        <w:top w:val="none" w:sz="0" w:space="0" w:color="auto"/>
        <w:left w:val="none" w:sz="0" w:space="0" w:color="auto"/>
        <w:bottom w:val="none" w:sz="0" w:space="0" w:color="auto"/>
        <w:right w:val="none" w:sz="0" w:space="0" w:color="auto"/>
      </w:divBdr>
    </w:div>
    <w:div w:id="1834684091">
      <w:bodyDiv w:val="1"/>
      <w:marLeft w:val="0"/>
      <w:marRight w:val="0"/>
      <w:marTop w:val="0"/>
      <w:marBottom w:val="0"/>
      <w:divBdr>
        <w:top w:val="none" w:sz="0" w:space="0" w:color="auto"/>
        <w:left w:val="none" w:sz="0" w:space="0" w:color="auto"/>
        <w:bottom w:val="none" w:sz="0" w:space="0" w:color="auto"/>
        <w:right w:val="none" w:sz="0" w:space="0" w:color="auto"/>
      </w:divBdr>
    </w:div>
    <w:div w:id="19837300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mailto:warren@eft-solutions.co.u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webSettings" Target="web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11</Pages>
  <Words>1951</Words>
  <Characters>11122</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Warren Crowther</dc:creator>
  <cp:lastModifiedBy>Philip Clarkson</cp:lastModifiedBy>
  <cp:revision>3</cp:revision>
  <cp:lastPrinted>2019-07-22T22:31:00Z</cp:lastPrinted>
  <dcterms:created xsi:type="dcterms:W3CDTF">2019-08-21T23:09:00Z</dcterms:created>
  <dcterms:modified xsi:type="dcterms:W3CDTF">2019-08-21T23:22:00Z</dcterms:modified>
</cp:coreProperties>
</file>